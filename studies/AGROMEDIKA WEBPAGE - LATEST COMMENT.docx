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SITEMAP: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drawing>
          <wp:inline distB="114300" distT="114300" distL="114300" distR="114300">
            <wp:extent cx="5565600" cy="39624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565600" cy="3962400"/>
                    </a:xfrm>
                    <a:prstGeom prst="rect"/>
                    <a:ln/>
                  </pic:spPr>
                </pic:pic>
              </a:graphicData>
            </a:graphic>
          </wp:inline>
        </w:drawing>
      </w:r>
      <w:hyperlink r:id="rId7">
        <w:r w:rsidDel="00000000" w:rsidR="00000000" w:rsidRPr="00000000">
          <w:rPr>
            <w:color w:val="1155cc"/>
            <w:u w:val="single"/>
            <w:rtl w:val="0"/>
          </w:rPr>
          <w:t xml:space="preserve">https://docs.google.com/spreadsheets/d/1fK24BKXtOf330QRM4UliwUKh6JMFaAUaf-4czVWsbWc/edit#gid=811404851</w:t>
        </w:r>
      </w:hyperlink>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Search box next to Contact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Cart icon on the upper right hand</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Chatbox at the bottom of each page (e.g. What’s App or Messenger)</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b w:val="1"/>
          <w:rtl w:val="0"/>
        </w:rPr>
        <w:t xml:space="preserve">HOME:</w:t>
      </w:r>
    </w:p>
    <w:p w:rsidR="00000000" w:rsidDel="00000000" w:rsidP="00000000" w:rsidRDefault="00000000" w:rsidRPr="00000000" w14:paraId="0000000B">
      <w:pPr>
        <w:ind w:left="0" w:firstLine="0"/>
        <w:rPr/>
      </w:pPr>
      <w:r w:rsidDel="00000000" w:rsidR="00000000" w:rsidRPr="00000000">
        <w:rPr>
          <w:rtl w:val="0"/>
        </w:rPr>
        <w:t xml:space="preserve">Site title:</w:t>
      </w:r>
      <w:r w:rsidDel="00000000" w:rsidR="00000000" w:rsidRPr="00000000">
        <w:rPr>
          <w:highlight w:val="yellow"/>
          <w:rtl w:val="0"/>
        </w:rPr>
        <w:t xml:space="preserve"> Agromedika by Herbanext Laboratories, Inc.</w:t>
      </w:r>
      <w:r w:rsidDel="00000000" w:rsidR="00000000" w:rsidRPr="00000000">
        <w:rPr>
          <w:rtl w:val="0"/>
        </w:rPr>
        <w:t xml:space="preserve"> - APPROVED,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Facebook ruins the quality of the image. I will ask sir Philip to send the original photo via email.</w:t>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Parent block: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highlight w:val="yellow"/>
        </w:rPr>
      </w:pPr>
      <w:r w:rsidDel="00000000" w:rsidR="00000000" w:rsidRPr="00000000">
        <w:rPr>
          <w:rtl w:val="0"/>
        </w:rPr>
      </w:r>
    </w:p>
    <w:p w:rsidR="00000000" w:rsidDel="00000000" w:rsidP="00000000" w:rsidRDefault="00000000" w:rsidRPr="00000000" w14:paraId="00000013">
      <w:pPr>
        <w:ind w:left="0" w:firstLine="0"/>
        <w:rPr>
          <w:highlight w:val="yellow"/>
        </w:rPr>
      </w:pPr>
      <w:r w:rsidDel="00000000" w:rsidR="00000000" w:rsidRPr="00000000">
        <w:rPr>
          <w:highlight w:val="yellow"/>
          <w:rtl w:val="0"/>
        </w:rPr>
        <w:t xml:space="preserve">Block 1 - Short introduction of About Us (Block title with active link to About Us page)</w:t>
      </w:r>
    </w:p>
    <w:p w:rsidR="00000000" w:rsidDel="00000000" w:rsidP="00000000" w:rsidRDefault="00000000" w:rsidRPr="00000000" w14:paraId="00000014">
      <w:pPr>
        <w:ind w:left="0" w:firstLine="0"/>
        <w:rPr>
          <w:highlight w:val="yellow"/>
        </w:rPr>
      </w:pPr>
      <w:r w:rsidDel="00000000" w:rsidR="00000000" w:rsidRPr="00000000">
        <w:rPr>
          <w:highlight w:val="yellow"/>
          <w:rtl w:val="0"/>
        </w:rPr>
        <w:t xml:space="preserve">Block 2 - See Our Products (A short gallery of ingredients - priority to products That Herbanext want to push)</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rtl w:val="0"/>
        </w:rPr>
        <w:t xml:space="preserve">Block 3 - CTA: </w:t>
      </w:r>
      <w:r w:rsidDel="00000000" w:rsidR="00000000" w:rsidRPr="00000000">
        <w:rPr>
          <w:b w:val="1"/>
          <w:rtl w:val="0"/>
        </w:rPr>
        <w:t xml:space="preserve">Let’s Work Together</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rtl w:val="0"/>
        </w:rPr>
        <w:t xml:space="preserve">DELETE: </w:t>
      </w:r>
      <w:r w:rsidDel="00000000" w:rsidR="00000000" w:rsidRPr="00000000">
        <w:rPr>
          <w:b w:val="1"/>
          <w:rtl w:val="0"/>
        </w:rPr>
        <w:t xml:space="preserve">Ready to grow your business? </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b w:val="1"/>
        </w:rPr>
      </w:pPr>
      <w:r w:rsidDel="00000000" w:rsidR="00000000" w:rsidRPr="00000000">
        <w:rPr>
          <w:rtl w:val="0"/>
        </w:rPr>
        <w:t xml:space="preserve">Update text to: Stock or custom formulations, single or multi-herb, we are experts in standardised herbal extracts. Changeto </w:t>
      </w:r>
      <w:r w:rsidDel="00000000" w:rsidR="00000000" w:rsidRPr="00000000">
        <w:rPr>
          <w:b w:val="1"/>
          <w:rtl w:val="0"/>
        </w:rPr>
        <w:t xml:space="preserve">Let’s Work Together. </w:t>
      </w:r>
      <w:r w:rsidDel="00000000" w:rsidR="00000000" w:rsidRPr="00000000">
        <w:rPr>
          <w:rtl w:val="0"/>
        </w:rPr>
        <w:t xml:space="preserve">Make the block narrower and the font smaller ( a little bit more)</w:t>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Block 4 - </w:t>
      </w:r>
      <w:r w:rsidDel="00000000" w:rsidR="00000000" w:rsidRPr="00000000">
        <w:rPr>
          <w:b w:val="1"/>
          <w:rtl w:val="0"/>
        </w:rPr>
        <w:t xml:space="preserve">Certified By:</w:t>
      </w:r>
      <w:r w:rsidDel="00000000" w:rsidR="00000000" w:rsidRPr="00000000">
        <w:rPr>
          <w:rtl w:val="0"/>
        </w:rPr>
        <w:t xml:space="preserve"> Certification Logos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720" w:firstLine="0"/>
        <w:rPr>
          <w:b w:val="1"/>
        </w:rPr>
      </w:pPr>
      <w:r w:rsidDel="00000000" w:rsidR="00000000" w:rsidRPr="00000000">
        <w:rPr>
          <w:rtl w:val="0"/>
        </w:rPr>
        <w:t xml:space="preserve">Delete </w:t>
      </w:r>
      <w:r w:rsidDel="00000000" w:rsidR="00000000" w:rsidRPr="00000000">
        <w:rPr>
          <w:b w:val="1"/>
          <w:rtl w:val="0"/>
        </w:rPr>
        <w:t xml:space="preserve">Guaranteed</w:t>
      </w:r>
      <w:r w:rsidDel="00000000" w:rsidR="00000000" w:rsidRPr="00000000">
        <w:rPr>
          <w:rtl w:val="0"/>
        </w:rPr>
        <w:t xml:space="preserve"> </w:t>
      </w:r>
      <w:r w:rsidDel="00000000" w:rsidR="00000000" w:rsidRPr="00000000">
        <w:rPr>
          <w:b w:val="1"/>
          <w:rtl w:val="0"/>
        </w:rPr>
        <w:t xml:space="preserve">Certifications</w:t>
      </w:r>
      <w:r w:rsidDel="00000000" w:rsidR="00000000" w:rsidRPr="00000000">
        <w:rPr>
          <w:rtl w:val="0"/>
        </w:rPr>
        <w:t xml:space="preserve"> and replace with </w:t>
      </w:r>
      <w:r w:rsidDel="00000000" w:rsidR="00000000" w:rsidRPr="00000000">
        <w:rPr>
          <w:b w:val="1"/>
          <w:rtl w:val="0"/>
        </w:rPr>
        <w:t xml:space="preserve">Certified By. </w:t>
      </w:r>
    </w:p>
    <w:p w:rsidR="00000000" w:rsidDel="00000000" w:rsidP="00000000" w:rsidRDefault="00000000" w:rsidRPr="00000000" w14:paraId="0000001F">
      <w:pPr>
        <w:ind w:left="720" w:firstLine="0"/>
        <w:rPr>
          <w:b w:val="1"/>
        </w:rPr>
      </w:pPr>
      <w:r w:rsidDel="00000000" w:rsidR="00000000" w:rsidRPr="00000000">
        <w:rPr>
          <w:rtl w:val="0"/>
        </w:rPr>
      </w:r>
    </w:p>
    <w:p w:rsidR="00000000" w:rsidDel="00000000" w:rsidP="00000000" w:rsidRDefault="00000000" w:rsidRPr="00000000" w14:paraId="00000020">
      <w:pPr>
        <w:ind w:left="720" w:firstLine="0"/>
        <w:rPr>
          <w:b w:val="1"/>
        </w:rPr>
      </w:pPr>
      <w:r w:rsidDel="00000000" w:rsidR="00000000" w:rsidRPr="00000000">
        <w:rPr>
          <w:b w:val="1"/>
          <w:rtl w:val="0"/>
        </w:rPr>
        <w:t xml:space="preserve">So it should look like this on the centre:</w:t>
      </w:r>
    </w:p>
    <w:p w:rsidR="00000000" w:rsidDel="00000000" w:rsidP="00000000" w:rsidRDefault="00000000" w:rsidRPr="00000000" w14:paraId="00000021">
      <w:pPr>
        <w:ind w:left="720" w:firstLine="0"/>
        <w:rPr>
          <w:b w:val="1"/>
        </w:rPr>
      </w:pPr>
      <w:r w:rsidDel="00000000" w:rsidR="00000000" w:rsidRPr="00000000">
        <w:rPr>
          <w:rtl w:val="0"/>
        </w:rPr>
      </w:r>
    </w:p>
    <w:p w:rsidR="00000000" w:rsidDel="00000000" w:rsidP="00000000" w:rsidRDefault="00000000" w:rsidRPr="00000000" w14:paraId="00000022">
      <w:pPr>
        <w:ind w:left="720" w:firstLine="0"/>
        <w:jc w:val="center"/>
        <w:rPr>
          <w:b w:val="1"/>
        </w:rPr>
      </w:pPr>
      <w:r w:rsidDel="00000000" w:rsidR="00000000" w:rsidRPr="00000000">
        <w:rPr>
          <w:b w:val="1"/>
          <w:rtl w:val="0"/>
        </w:rPr>
        <w:t xml:space="preserve">Guaranteed by</w:t>
      </w:r>
    </w:p>
    <w:p w:rsidR="00000000" w:rsidDel="00000000" w:rsidP="00000000" w:rsidRDefault="00000000" w:rsidRPr="00000000" w14:paraId="00000023">
      <w:pPr>
        <w:ind w:left="720" w:firstLine="0"/>
        <w:rPr>
          <w:b w:val="1"/>
        </w:rPr>
      </w:pPr>
      <w:r w:rsidDel="00000000" w:rsidR="00000000" w:rsidRPr="00000000">
        <w:rPr>
          <w:b w:val="1"/>
        </w:rPr>
        <w:drawing>
          <wp:inline distB="114300" distT="114300" distL="114300" distR="114300">
            <wp:extent cx="5314950" cy="1514475"/>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1495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u w:val="single"/>
        </w:rPr>
      </w:pPr>
      <w:r w:rsidDel="00000000" w:rsidR="00000000" w:rsidRPr="00000000">
        <w:rPr>
          <w:u w:val="single"/>
          <w:rtl w:val="0"/>
        </w:rPr>
        <w:t xml:space="preserve">NO OTHER PHOTOS OTHER THAN CERTIFICATION LOGOS: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Block 5 - Infographics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20+ (years) </w:t>
      </w:r>
    </w:p>
    <w:p w:rsidR="00000000" w:rsidDel="00000000" w:rsidP="00000000" w:rsidRDefault="00000000" w:rsidRPr="00000000" w14:paraId="0000002A">
      <w:pPr>
        <w:ind w:left="0" w:firstLine="0"/>
        <w:rPr>
          <w:sz w:val="23"/>
          <w:szCs w:val="23"/>
        </w:rPr>
      </w:pPr>
      <w:r w:rsidDel="00000000" w:rsidR="00000000" w:rsidRPr="00000000">
        <w:rPr>
          <w:sz w:val="23"/>
          <w:szCs w:val="23"/>
          <w:rtl w:val="0"/>
        </w:rPr>
        <w:t xml:space="preserve">We are the Philippine’s first and only extraction and spray-drying facility, paving the way for the use of more potent herbal extracts over powdered forms.</w:t>
      </w:r>
    </w:p>
    <w:p w:rsidR="00000000" w:rsidDel="00000000" w:rsidP="00000000" w:rsidRDefault="00000000" w:rsidRPr="00000000" w14:paraId="0000002B">
      <w:pPr>
        <w:ind w:left="0" w:firstLine="0"/>
        <w:rPr>
          <w:sz w:val="23"/>
          <w:szCs w:val="23"/>
        </w:rPr>
      </w:pPr>
      <w:r w:rsidDel="00000000" w:rsidR="00000000" w:rsidRPr="00000000">
        <w:rPr>
          <w:rtl w:val="0"/>
        </w:rPr>
      </w:r>
    </w:p>
    <w:p w:rsidR="00000000" w:rsidDel="00000000" w:rsidP="00000000" w:rsidRDefault="00000000" w:rsidRPr="00000000" w14:paraId="0000002C">
      <w:pPr>
        <w:ind w:left="0" w:firstLine="0"/>
        <w:rPr>
          <w:sz w:val="23"/>
          <w:szCs w:val="23"/>
        </w:rPr>
      </w:pPr>
      <w:r w:rsidDel="00000000" w:rsidR="00000000" w:rsidRPr="00000000">
        <w:rPr>
          <w:sz w:val="23"/>
          <w:szCs w:val="23"/>
          <w:rtl w:val="0"/>
        </w:rPr>
        <w:t xml:space="preserve">3,500 (square meters) Our production plant is GMP-certified with toll and contract manufacturing capabilities for extracts, powder, nutraceuticals, and biopharmaceuticals.</w:t>
      </w:r>
    </w:p>
    <w:p w:rsidR="00000000" w:rsidDel="00000000" w:rsidP="00000000" w:rsidRDefault="00000000" w:rsidRPr="00000000" w14:paraId="0000002D">
      <w:pPr>
        <w:ind w:left="0" w:firstLine="0"/>
        <w:rPr>
          <w:sz w:val="23"/>
          <w:szCs w:val="23"/>
        </w:rPr>
      </w:pPr>
      <w:r w:rsidDel="00000000" w:rsidR="00000000" w:rsidRPr="00000000">
        <w:rPr>
          <w:rtl w:val="0"/>
        </w:rPr>
      </w:r>
    </w:p>
    <w:p w:rsidR="00000000" w:rsidDel="00000000" w:rsidP="00000000" w:rsidRDefault="00000000" w:rsidRPr="00000000" w14:paraId="0000002E">
      <w:pPr>
        <w:ind w:left="0" w:firstLine="0"/>
        <w:rPr>
          <w:sz w:val="23"/>
          <w:szCs w:val="23"/>
        </w:rPr>
      </w:pPr>
      <w:r w:rsidDel="00000000" w:rsidR="00000000" w:rsidRPr="00000000">
        <w:rPr>
          <w:sz w:val="23"/>
          <w:szCs w:val="23"/>
          <w:rtl w:val="0"/>
        </w:rPr>
        <w:t xml:space="preserve">250</w:t>
      </w:r>
      <w:r w:rsidDel="00000000" w:rsidR="00000000" w:rsidRPr="00000000">
        <w:rPr>
          <w:sz w:val="23"/>
          <w:szCs w:val="23"/>
          <w:rtl w:val="0"/>
        </w:rPr>
        <w:t xml:space="preserve"> (Herbal extracts) </w:t>
      </w:r>
    </w:p>
    <w:p w:rsidR="00000000" w:rsidDel="00000000" w:rsidP="00000000" w:rsidRDefault="00000000" w:rsidRPr="00000000" w14:paraId="0000002F">
      <w:pPr>
        <w:ind w:left="0" w:firstLine="0"/>
        <w:rPr>
          <w:sz w:val="23"/>
          <w:szCs w:val="23"/>
        </w:rPr>
      </w:pPr>
      <w:r w:rsidDel="00000000" w:rsidR="00000000" w:rsidRPr="00000000">
        <w:rPr>
          <w:sz w:val="24"/>
          <w:szCs w:val="24"/>
          <w:rtl w:val="0"/>
        </w:rPr>
        <w:t xml:space="preserve">We hold one of the largest in-site gene banks of medicinal and aromatic plants in the Philippines. Herbs produced in our farms and trusted farming communities are certified chemical-free.</w:t>
      </w:r>
      <w:r w:rsidDel="00000000" w:rsidR="00000000" w:rsidRPr="00000000">
        <w:rPr>
          <w:rtl w:val="0"/>
        </w:rPr>
      </w:r>
    </w:p>
    <w:p w:rsidR="00000000" w:rsidDel="00000000" w:rsidP="00000000" w:rsidRDefault="00000000" w:rsidRPr="00000000" w14:paraId="00000030">
      <w:pPr>
        <w:ind w:left="0" w:firstLine="0"/>
        <w:rPr>
          <w:sz w:val="23"/>
          <w:szCs w:val="23"/>
        </w:rPr>
      </w:pPr>
      <w:r w:rsidDel="00000000" w:rsidR="00000000" w:rsidRPr="00000000">
        <w:rPr>
          <w:rtl w:val="0"/>
        </w:rPr>
      </w:r>
    </w:p>
    <w:p w:rsidR="00000000" w:rsidDel="00000000" w:rsidP="00000000" w:rsidRDefault="00000000" w:rsidRPr="00000000" w14:paraId="00000031">
      <w:pPr>
        <w:ind w:left="0" w:firstLine="0"/>
        <w:rPr>
          <w:sz w:val="23"/>
          <w:szCs w:val="23"/>
        </w:rPr>
      </w:pPr>
      <w:r w:rsidDel="00000000" w:rsidR="00000000" w:rsidRPr="00000000">
        <w:rPr>
          <w:sz w:val="23"/>
          <w:szCs w:val="23"/>
          <w:rtl w:val="0"/>
        </w:rPr>
        <w:t xml:space="preserve">20 (hectares) </w:t>
      </w:r>
    </w:p>
    <w:p w:rsidR="00000000" w:rsidDel="00000000" w:rsidP="00000000" w:rsidRDefault="00000000" w:rsidRPr="00000000" w14:paraId="00000032">
      <w:pPr>
        <w:ind w:left="0" w:firstLine="0"/>
        <w:rPr>
          <w:sz w:val="23"/>
          <w:szCs w:val="23"/>
        </w:rPr>
      </w:pPr>
      <w:r w:rsidDel="00000000" w:rsidR="00000000" w:rsidRPr="00000000">
        <w:rPr>
          <w:sz w:val="24"/>
          <w:szCs w:val="24"/>
          <w:rtl w:val="0"/>
        </w:rPr>
        <w:t xml:space="preserve">Our organic farms in Bago City, Negros Occidental produces 30 different species of medicinal herbs that go straight into our factory for spray-dried extraction.</w:t>
      </w:r>
      <w:r w:rsidDel="00000000" w:rsidR="00000000" w:rsidRPr="00000000">
        <w:rPr>
          <w:rtl w:val="0"/>
        </w:rPr>
      </w:r>
    </w:p>
    <w:p w:rsidR="00000000" w:rsidDel="00000000" w:rsidP="00000000" w:rsidRDefault="00000000" w:rsidRPr="00000000" w14:paraId="00000033">
      <w:pPr>
        <w:ind w:left="0" w:firstLine="0"/>
        <w:rPr>
          <w:color w:val="15843c"/>
          <w:sz w:val="23"/>
          <w:szCs w:val="23"/>
          <w:highlight w:val="yellow"/>
        </w:rPr>
      </w:pPr>
      <w:r w:rsidDel="00000000" w:rsidR="00000000" w:rsidRPr="00000000">
        <w:rPr>
          <w:rtl w:val="0"/>
        </w:rPr>
      </w:r>
    </w:p>
    <w:p w:rsidR="00000000" w:rsidDel="00000000" w:rsidP="00000000" w:rsidRDefault="00000000" w:rsidRPr="00000000" w14:paraId="00000034">
      <w:pPr>
        <w:ind w:left="0" w:firstLine="0"/>
        <w:rPr>
          <w:highlight w:val="yellow"/>
        </w:rPr>
      </w:pPr>
      <w:r w:rsidDel="00000000" w:rsidR="00000000" w:rsidRPr="00000000">
        <w:rPr>
          <w:highlight w:val="yellow"/>
          <w:rtl w:val="0"/>
        </w:rPr>
        <w:t xml:space="preserve">Footer - Short description of Manufacturing Plant, location map and email, essentials, social media links, highlighted links</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b w:val="1"/>
          <w:rtl w:val="0"/>
        </w:rPr>
        <w:t xml:space="preserve">PRODUCTS: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Banner image: Negros Occidental mountains FOR NOW </w:t>
      </w:r>
    </w:p>
    <w:p w:rsidR="00000000" w:rsidDel="00000000" w:rsidP="00000000" w:rsidRDefault="00000000" w:rsidRPr="00000000" w14:paraId="0000003A">
      <w:pPr>
        <w:rPr/>
      </w:pPr>
      <w:r w:rsidDel="00000000" w:rsidR="00000000" w:rsidRPr="00000000">
        <w:rPr>
          <w:rtl w:val="0"/>
        </w:rPr>
        <w:t xml:space="preserve">Banner text (moving): </w:t>
      </w:r>
    </w:p>
    <w:p w:rsidR="00000000" w:rsidDel="00000000" w:rsidP="00000000" w:rsidRDefault="00000000" w:rsidRPr="00000000" w14:paraId="0000003B">
      <w:pPr>
        <w:rPr/>
      </w:pPr>
      <w:r w:rsidDel="00000000" w:rsidR="00000000" w:rsidRPr="00000000">
        <w:rPr>
          <w:rtl w:val="0"/>
        </w:rPr>
        <w:t xml:space="preserve">1500 Philippine medicinal plants</w:t>
      </w:r>
    </w:p>
    <w:p w:rsidR="00000000" w:rsidDel="00000000" w:rsidP="00000000" w:rsidRDefault="00000000" w:rsidRPr="00000000" w14:paraId="0000003C">
      <w:pPr>
        <w:rPr/>
      </w:pPr>
      <w:r w:rsidDel="00000000" w:rsidR="00000000" w:rsidRPr="00000000">
        <w:rPr>
          <w:rtl w:val="0"/>
        </w:rPr>
        <w:t xml:space="preserve">250 species organically grown in our farms</w:t>
      </w:r>
    </w:p>
    <w:p w:rsidR="00000000" w:rsidDel="00000000" w:rsidP="00000000" w:rsidRDefault="00000000" w:rsidRPr="00000000" w14:paraId="0000003D">
      <w:pPr>
        <w:rPr/>
      </w:pPr>
      <w:r w:rsidDel="00000000" w:rsidR="00000000" w:rsidRPr="00000000">
        <w:rPr>
          <w:rtl w:val="0"/>
        </w:rPr>
        <w:t xml:space="preserve">120 species already verified for safety and efficacy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i w:val="1"/>
        </w:rPr>
      </w:pPr>
      <w:r w:rsidDel="00000000" w:rsidR="00000000" w:rsidRPr="00000000">
        <w:rPr>
          <w:i w:val="1"/>
          <w:rtl w:val="0"/>
        </w:rPr>
        <w:t xml:space="preserve">Dropdown:</w:t>
      </w:r>
    </w:p>
    <w:p w:rsidR="00000000" w:rsidDel="00000000" w:rsidP="00000000" w:rsidRDefault="00000000" w:rsidRPr="00000000" w14:paraId="00000040">
      <w:pPr>
        <w:numPr>
          <w:ilvl w:val="0"/>
          <w:numId w:val="6"/>
        </w:numPr>
        <w:ind w:left="283.46456692913375" w:hanging="283.46456692913375"/>
        <w:rPr>
          <w:u w:val="none"/>
        </w:rPr>
      </w:pPr>
      <w:r w:rsidDel="00000000" w:rsidR="00000000" w:rsidRPr="00000000">
        <w:rPr>
          <w:b w:val="1"/>
          <w:rtl w:val="0"/>
        </w:rPr>
        <w:t xml:space="preserve">All Products</w:t>
      </w:r>
      <w:r w:rsidDel="00000000" w:rsidR="00000000" w:rsidRPr="00000000">
        <w:rPr>
          <w:rtl w:val="0"/>
        </w:rPr>
        <w:t xml:space="preserve"> (All Products page should open to a display of  icons in 5 rows, each row with 4 icons. Each icon should have the image of the herb with the common and scientific name below the image). When I click an icon, it should lead me to a product page that has 6 tabs or menu: </w:t>
      </w:r>
      <w:r w:rsidDel="00000000" w:rsidR="00000000" w:rsidRPr="00000000">
        <w:rPr>
          <w:b w:val="1"/>
          <w:rtl w:val="0"/>
        </w:rPr>
        <w:t xml:space="preserve">Product Overview</w:t>
      </w:r>
      <w:r w:rsidDel="00000000" w:rsidR="00000000" w:rsidRPr="00000000">
        <w:rPr>
          <w:rtl w:val="0"/>
        </w:rPr>
        <w:t xml:space="preserve">,</w:t>
      </w:r>
      <w:r w:rsidDel="00000000" w:rsidR="00000000" w:rsidRPr="00000000">
        <w:rPr>
          <w:b w:val="1"/>
          <w:rtl w:val="0"/>
        </w:rPr>
        <w:t xml:space="preserve"> Safety Data Sheet</w:t>
      </w:r>
      <w:r w:rsidDel="00000000" w:rsidR="00000000" w:rsidRPr="00000000">
        <w:rPr>
          <w:rtl w:val="0"/>
        </w:rPr>
        <w:t xml:space="preserve">, </w:t>
      </w:r>
      <w:r w:rsidDel="00000000" w:rsidR="00000000" w:rsidRPr="00000000">
        <w:rPr>
          <w:b w:val="1"/>
          <w:rtl w:val="0"/>
        </w:rPr>
        <w:t xml:space="preserve">Technical Data Sheet</w:t>
      </w:r>
      <w:r w:rsidDel="00000000" w:rsidR="00000000" w:rsidRPr="00000000">
        <w:rPr>
          <w:rtl w:val="0"/>
        </w:rPr>
        <w:t xml:space="preserve">, </w:t>
      </w:r>
      <w:r w:rsidDel="00000000" w:rsidR="00000000" w:rsidRPr="00000000">
        <w:rPr>
          <w:b w:val="1"/>
          <w:rtl w:val="0"/>
        </w:rPr>
        <w:t xml:space="preserve">Product Data Sheet</w:t>
      </w:r>
      <w:r w:rsidDel="00000000" w:rsidR="00000000" w:rsidRPr="00000000">
        <w:rPr>
          <w:rtl w:val="0"/>
        </w:rPr>
        <w:t xml:space="preserve">, </w:t>
      </w:r>
      <w:r w:rsidDel="00000000" w:rsidR="00000000" w:rsidRPr="00000000">
        <w:rPr>
          <w:b w:val="1"/>
          <w:rtl w:val="0"/>
        </w:rPr>
        <w:t xml:space="preserve">Analysis and Conformity</w:t>
      </w:r>
      <w:r w:rsidDel="00000000" w:rsidR="00000000" w:rsidRPr="00000000">
        <w:rPr>
          <w:rtl w:val="0"/>
        </w:rPr>
        <w:t xml:space="preserve">, and </w:t>
      </w:r>
      <w:r w:rsidDel="00000000" w:rsidR="00000000" w:rsidRPr="00000000">
        <w:rPr>
          <w:b w:val="1"/>
          <w:rtl w:val="0"/>
        </w:rPr>
        <w:t xml:space="preserve">Buy Product</w:t>
      </w:r>
      <w:r w:rsidDel="00000000" w:rsidR="00000000" w:rsidRPr="00000000">
        <w:rPr>
          <w:rtl w:val="0"/>
        </w:rPr>
        <w:t xml:space="preserve">. The </w:t>
      </w:r>
      <w:r w:rsidDel="00000000" w:rsidR="00000000" w:rsidRPr="00000000">
        <w:rPr>
          <w:b w:val="1"/>
          <w:rtl w:val="0"/>
        </w:rPr>
        <w:t xml:space="preserve">Product Overview</w:t>
      </w:r>
      <w:r w:rsidDel="00000000" w:rsidR="00000000" w:rsidRPr="00000000">
        <w:rPr>
          <w:rtl w:val="0"/>
        </w:rPr>
        <w:t xml:space="preserve"> (Literature) is the default tab.</w:t>
      </w:r>
    </w:p>
    <w:p w:rsidR="00000000" w:rsidDel="00000000" w:rsidP="00000000" w:rsidRDefault="00000000" w:rsidRPr="00000000" w14:paraId="00000041">
      <w:pPr>
        <w:ind w:left="283.46456692913375" w:firstLine="0"/>
        <w:rPr/>
      </w:pPr>
      <w:r w:rsidDel="00000000" w:rsidR="00000000" w:rsidRPr="00000000">
        <w:rPr>
          <w:rtl w:val="0"/>
        </w:rPr>
      </w:r>
    </w:p>
    <w:p w:rsidR="00000000" w:rsidDel="00000000" w:rsidP="00000000" w:rsidRDefault="00000000" w:rsidRPr="00000000" w14:paraId="00000042">
      <w:pPr>
        <w:ind w:left="283.46456692913375" w:firstLine="0"/>
        <w:rPr/>
      </w:pPr>
      <w:r w:rsidDel="00000000" w:rsidR="00000000" w:rsidRPr="00000000">
        <w:rPr>
          <w:rtl w:val="0"/>
        </w:rPr>
        <w:t xml:space="preserve">Product Page Head Description:</w:t>
      </w:r>
    </w:p>
    <w:p w:rsidR="00000000" w:rsidDel="00000000" w:rsidP="00000000" w:rsidRDefault="00000000" w:rsidRPr="00000000" w14:paraId="00000043">
      <w:pPr>
        <w:ind w:left="283.46456692913375" w:firstLine="0"/>
        <w:rPr>
          <w:color w:val="454545"/>
        </w:rPr>
      </w:pPr>
      <w:r w:rsidDel="00000000" w:rsidR="00000000" w:rsidRPr="00000000">
        <w:rPr>
          <w:b w:val="1"/>
          <w:color w:val="454545"/>
          <w:rtl w:val="0"/>
        </w:rPr>
        <w:t xml:space="preserve">Agromediko supplies premium Philippine botanical and plant extracts in  extract and powder forms for c</w:t>
      </w:r>
      <w:r w:rsidDel="00000000" w:rsidR="00000000" w:rsidRPr="00000000">
        <w:rPr>
          <w:color w:val="454545"/>
          <w:rtl w:val="0"/>
        </w:rPr>
        <w:t xml:space="preserve">ompanies that manufacture herbal supplements, biopharma and nutraceuticals, organic personal care and cosmetic products, functional food and beverages, and animal feed.  We also offer and pre-mix herbal extracts and customised solutions based on customer demand.</w:t>
      </w:r>
    </w:p>
    <w:p w:rsidR="00000000" w:rsidDel="00000000" w:rsidP="00000000" w:rsidRDefault="00000000" w:rsidRPr="00000000" w14:paraId="0000004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5">
      <w:pPr>
        <w:numPr>
          <w:ilvl w:val="0"/>
          <w:numId w:val="7"/>
        </w:numPr>
        <w:ind w:left="720" w:hanging="360"/>
        <w:rPr>
          <w:u w:val="none"/>
        </w:rPr>
      </w:pPr>
      <w:r w:rsidDel="00000000" w:rsidR="00000000" w:rsidRPr="00000000">
        <w:rPr>
          <w:rtl w:val="0"/>
        </w:rPr>
        <w:t xml:space="preserve">Tabs 2 - 5  could look like this: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0" w:firstLine="0"/>
        <w:jc w:val="center"/>
        <w:rPr/>
      </w:pPr>
      <w:r w:rsidDel="00000000" w:rsidR="00000000" w:rsidRPr="00000000">
        <w:rPr>
          <w:rtl w:val="0"/>
        </w:rPr>
        <w:t xml:space="preserve">Sambong (Blumea Leaves)</w:t>
      </w:r>
    </w:p>
    <w:p w:rsidR="00000000" w:rsidDel="00000000" w:rsidP="00000000" w:rsidRDefault="00000000" w:rsidRPr="00000000" w14:paraId="00000048">
      <w:pPr>
        <w:rPr/>
      </w:pPr>
      <w:r w:rsidDel="00000000" w:rsidR="00000000" w:rsidRPr="00000000">
        <w:rPr/>
        <w:drawing>
          <wp:inline distB="114300" distT="114300" distL="114300" distR="114300">
            <wp:extent cx="5731200" cy="28194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8"/>
        </w:numPr>
        <w:ind w:left="720" w:hanging="360"/>
        <w:rPr>
          <w:u w:val="none"/>
        </w:rPr>
      </w:pPr>
      <w:r w:rsidDel="00000000" w:rsidR="00000000" w:rsidRPr="00000000">
        <w:rPr>
          <w:rtl w:val="0"/>
        </w:rPr>
        <w:t xml:space="preserve">Change General Specification to Product Data Sheet (Please make a sample product data sheet and safety data sheet using the brand design you made for the template with company name, address, telephone, and email on the header; certification logos on the side of the template ; and website address on the footer. There’s a product sheet sample at the last page. Make a watermarked template).</w:t>
      </w:r>
    </w:p>
    <w:p w:rsidR="00000000" w:rsidDel="00000000" w:rsidP="00000000" w:rsidRDefault="00000000" w:rsidRPr="00000000" w14:paraId="0000004A">
      <w:pPr>
        <w:numPr>
          <w:ilvl w:val="0"/>
          <w:numId w:val="8"/>
        </w:numPr>
        <w:ind w:left="720" w:hanging="360"/>
        <w:rPr>
          <w:u w:val="none"/>
        </w:rPr>
      </w:pPr>
      <w:r w:rsidDel="00000000" w:rsidR="00000000" w:rsidRPr="00000000">
        <w:rPr>
          <w:rtl w:val="0"/>
        </w:rPr>
        <w:t xml:space="preserve">Buy Product could look like this and should take me to the payment page:</w:t>
      </w:r>
    </w:p>
    <w:p w:rsidR="00000000" w:rsidDel="00000000" w:rsidP="00000000" w:rsidRDefault="00000000" w:rsidRPr="00000000" w14:paraId="0000004B">
      <w:pPr>
        <w:rPr/>
      </w:pPr>
      <w:r w:rsidDel="00000000" w:rsidR="00000000" w:rsidRPr="00000000">
        <w:rPr/>
        <w:drawing>
          <wp:inline distB="114300" distT="114300" distL="114300" distR="114300">
            <wp:extent cx="5731200" cy="11684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Change “Literature” to “Product Overview”</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861.7322834645671" w:hanging="0"/>
        <w:rPr/>
      </w:pPr>
      <w:r w:rsidDel="00000000" w:rsidR="00000000" w:rsidRPr="00000000">
        <w:rPr>
          <w:rtl w:val="0"/>
        </w:rPr>
        <w:t xml:space="preserve">Should contain Image of the herb and some general info (Example for Sambong):</w:t>
      </w:r>
    </w:p>
    <w:p w:rsidR="00000000" w:rsidDel="00000000" w:rsidP="00000000" w:rsidRDefault="00000000" w:rsidRPr="00000000" w14:paraId="00000050">
      <w:pPr>
        <w:ind w:left="861.7322834645671" w:hanging="0"/>
        <w:rPr/>
      </w:pPr>
      <w:hyperlink r:id="rId11">
        <w:r w:rsidDel="00000000" w:rsidR="00000000" w:rsidRPr="00000000">
          <w:rPr>
            <w:color w:val="1155cc"/>
            <w:u w:val="single"/>
            <w:rtl w:val="0"/>
          </w:rPr>
          <w:t xml:space="preserve">https://docs.google.com/document/d/17W5Z4WcYcV6BP-mqRotw1DcoUmPZxznsyrr0yXaKN0s/edit</w:t>
        </w:r>
      </w:hyperlink>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Can we also put a “Back to All Products” link at the bottom (on each product page)?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6"/>
        </w:numPr>
        <w:ind w:left="283.46456692913375" w:hanging="283.46456692913375"/>
        <w:rPr>
          <w:b w:val="1"/>
        </w:rPr>
      </w:pPr>
      <w:r w:rsidDel="00000000" w:rsidR="00000000" w:rsidRPr="00000000">
        <w:rPr>
          <w:b w:val="1"/>
          <w:rtl w:val="0"/>
        </w:rPr>
        <w:t xml:space="preserve">Extract List</w:t>
      </w:r>
    </w:p>
    <w:p w:rsidR="00000000" w:rsidDel="00000000" w:rsidP="00000000" w:rsidRDefault="00000000" w:rsidRPr="00000000" w14:paraId="00000056">
      <w:pPr>
        <w:ind w:left="0" w:firstLine="0"/>
        <w:rPr>
          <w:b w:val="1"/>
        </w:rPr>
      </w:pPr>
      <w:r w:rsidDel="00000000" w:rsidR="00000000" w:rsidRPr="00000000">
        <w:rPr>
          <w:rtl w:val="0"/>
        </w:rPr>
      </w:r>
    </w:p>
    <w:p w:rsidR="00000000" w:rsidDel="00000000" w:rsidP="00000000" w:rsidRDefault="00000000" w:rsidRPr="00000000" w14:paraId="00000057">
      <w:pPr>
        <w:ind w:left="0" w:firstLine="0"/>
        <w:rPr>
          <w:b w:val="1"/>
        </w:rPr>
      </w:pPr>
      <w:r w:rsidDel="00000000" w:rsidR="00000000" w:rsidRPr="00000000">
        <w:rPr>
          <w:rtl w:val="0"/>
        </w:rPr>
        <w:t xml:space="preserve">A page with a simple table of the herbs. </w:t>
      </w:r>
      <w:r w:rsidDel="00000000" w:rsidR="00000000" w:rsidRPr="00000000">
        <w:rPr>
          <w:b w:val="1"/>
          <w:rtl w:val="0"/>
        </w:rPr>
        <w:t xml:space="preserve">See proposed table here, Sheet “All Products Page”: </w:t>
      </w:r>
      <w:hyperlink r:id="rId12">
        <w:r w:rsidDel="00000000" w:rsidR="00000000" w:rsidRPr="00000000">
          <w:rPr>
            <w:b w:val="1"/>
            <w:color w:val="1155cc"/>
            <w:u w:val="single"/>
            <w:rtl w:val="0"/>
          </w:rPr>
          <w:t xml:space="preserve">https://docs.google.com/spreadsheets/d/1NqHJYIzM4xkaw3Ngqwdt0lcu2pW7oeERPJYJCDcTbYQ/edit#gid=2011107795</w:t>
        </w:r>
      </w:hyperlink>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rtl w:val="0"/>
        </w:rPr>
      </w:r>
    </w:p>
    <w:p w:rsidR="00000000" w:rsidDel="00000000" w:rsidP="00000000" w:rsidRDefault="00000000" w:rsidRPr="00000000" w14:paraId="00000059">
      <w:pPr>
        <w:ind w:left="0" w:firstLine="0"/>
        <w:rPr>
          <w:u w:val="single"/>
        </w:rPr>
      </w:pPr>
      <w:r w:rsidDel="00000000" w:rsidR="00000000" w:rsidRPr="00000000">
        <w:rPr>
          <w:u w:val="single"/>
          <w:rtl w:val="0"/>
        </w:rPr>
        <w:t xml:space="preserve">Page Description:</w:t>
      </w:r>
    </w:p>
    <w:p w:rsidR="00000000" w:rsidDel="00000000" w:rsidP="00000000" w:rsidRDefault="00000000" w:rsidRPr="00000000" w14:paraId="0000005A">
      <w:pPr>
        <w:ind w:left="283.46456692913375" w:firstLine="0"/>
        <w:rPr>
          <w:color w:val="454545"/>
        </w:rPr>
      </w:pPr>
      <w:r w:rsidDel="00000000" w:rsidR="00000000" w:rsidRPr="00000000">
        <w:rPr>
          <w:b w:val="1"/>
          <w:color w:val="454545"/>
          <w:rtl w:val="0"/>
        </w:rPr>
        <w:t xml:space="preserve">Agromediko supplies premium Philippine botanical and plant extracts in  extract and powder forms for c</w:t>
      </w:r>
      <w:r w:rsidDel="00000000" w:rsidR="00000000" w:rsidRPr="00000000">
        <w:rPr>
          <w:color w:val="454545"/>
          <w:rtl w:val="0"/>
        </w:rPr>
        <w:t xml:space="preserve">ompanies that manufacture herbal supplements, biopharma and nutraceuticals, organic personal care and cosmetic products, functional food and beverages, and animal feed.  We also offer and pre-mix herbal extracts and customised solutions based on customer demand.</w:t>
      </w:r>
    </w:p>
    <w:p w:rsidR="00000000" w:rsidDel="00000000" w:rsidP="00000000" w:rsidRDefault="00000000" w:rsidRPr="00000000" w14:paraId="0000005B">
      <w:pPr>
        <w:ind w:left="0" w:firstLine="0"/>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The hyperlink (underlined text below) should take me to the Product Overview tab.</w:t>
      </w:r>
    </w:p>
    <w:p w:rsidR="00000000" w:rsidDel="00000000" w:rsidP="00000000" w:rsidRDefault="00000000" w:rsidRPr="00000000" w14:paraId="0000005E">
      <w:pPr>
        <w:ind w:left="0" w:firstLine="0"/>
        <w:rPr/>
      </w:pPr>
      <w:r w:rsidDel="00000000" w:rsidR="00000000" w:rsidRPr="00000000">
        <w:rPr>
          <w:rtl w:val="0"/>
        </w:rPr>
        <w:t xml:space="preserve">At the bottom, there should be a click button that downloads this table in PDF format. </w:t>
      </w:r>
    </w:p>
    <w:p w:rsidR="00000000" w:rsidDel="00000000" w:rsidP="00000000" w:rsidRDefault="00000000" w:rsidRPr="00000000" w14:paraId="0000005F">
      <w:pPr>
        <w:rPr/>
      </w:pPr>
      <w:r w:rsidDel="00000000" w:rsidR="00000000" w:rsidRPr="00000000">
        <w:rPr>
          <w:rtl w:val="0"/>
        </w:rPr>
      </w:r>
    </w:p>
    <w:tbl>
      <w:tblPr>
        <w:tblStyle w:val="Table1"/>
        <w:tblpPr w:leftFromText="180" w:rightFromText="180" w:topFromText="180" w:bottomFromText="180" w:vertAnchor="text" w:horzAnchor="text" w:tblpX="0" w:tblpY="0"/>
        <w:tblW w:w="8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1155"/>
        <w:gridCol w:w="1305"/>
        <w:gridCol w:w="1380"/>
        <w:gridCol w:w="1305"/>
        <w:gridCol w:w="1245"/>
        <w:gridCol w:w="1650"/>
        <w:tblGridChange w:id="0">
          <w:tblGrid>
            <w:gridCol w:w="765"/>
            <w:gridCol w:w="1155"/>
            <w:gridCol w:w="1305"/>
            <w:gridCol w:w="1380"/>
            <w:gridCol w:w="1305"/>
            <w:gridCol w:w="1245"/>
            <w:gridCol w:w="1650"/>
          </w:tblGrid>
        </w:tblGridChange>
      </w:tblGrid>
      <w:tr>
        <w:trPr>
          <w:cantSplit w:val="0"/>
          <w:tblHeader w:val="0"/>
        </w:trPr>
        <w:tc>
          <w:tcPr>
            <w:shd w:fill="b6d7a8" w:val="clear"/>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No.</w:t>
            </w:r>
          </w:p>
        </w:tc>
        <w:tc>
          <w:tcPr>
            <w:shd w:fill="b6d7a8" w:val="clear"/>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English Name</w:t>
            </w:r>
          </w:p>
        </w:tc>
        <w:tc>
          <w:tcPr>
            <w:shd w:fill="b6d7a8" w:val="clear"/>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Philippine Name</w:t>
            </w:r>
          </w:p>
        </w:tc>
        <w:tc>
          <w:tcPr>
            <w:shd w:fill="b6d7a8" w:val="clear"/>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Botanical Name</w:t>
            </w:r>
          </w:p>
        </w:tc>
        <w:tc>
          <w:tcPr>
            <w:shd w:fill="b6d7a8" w:val="clear"/>
          </w:tcPr>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Botanical Part Used</w:t>
            </w:r>
          </w:p>
        </w:tc>
        <w:tc>
          <w:tcPr>
            <w:shd w:fill="b6d7a8" w:val="clear"/>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Ratio Botanical</w:t>
            </w:r>
          </w:p>
        </w:tc>
        <w:tc>
          <w:tcPr>
            <w:shd w:fill="b6d7a8" w:val="clear"/>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Indication</w:t>
            </w:r>
          </w:p>
        </w:tc>
      </w:tr>
      <w:tr>
        <w:trPr>
          <w:cantSplit w:val="0"/>
          <w:tblHeader w:val="0"/>
        </w:trPr>
        <w:tc>
          <w:tcPr/>
          <w:p w:rsidR="00000000" w:rsidDel="00000000" w:rsidP="00000000" w:rsidRDefault="00000000" w:rsidRPr="00000000" w14:paraId="00000067">
            <w:pPr>
              <w:widowControl w:val="0"/>
              <w:spacing w:line="240" w:lineRule="auto"/>
              <w:rPr/>
            </w:pPr>
            <w:r w:rsidDel="00000000" w:rsidR="00000000" w:rsidRPr="00000000">
              <w:rPr>
                <w:rtl w:val="0"/>
              </w:rPr>
              <w:t xml:space="preserve">12.</w:t>
            </w:r>
          </w:p>
        </w:tc>
        <w:tc>
          <w:tcPr/>
          <w:p w:rsidR="00000000" w:rsidDel="00000000" w:rsidP="00000000" w:rsidRDefault="00000000" w:rsidRPr="00000000" w14:paraId="00000068">
            <w:pPr>
              <w:widowControl w:val="0"/>
              <w:spacing w:line="240" w:lineRule="auto"/>
              <w:rPr>
                <w:u w:val="single"/>
              </w:rPr>
            </w:pPr>
            <w:r w:rsidDel="00000000" w:rsidR="00000000" w:rsidRPr="00000000">
              <w:rPr>
                <w:u w:val="single"/>
                <w:rtl w:val="0"/>
              </w:rPr>
              <w:t xml:space="preserve">Blumea Leaves</w:t>
            </w:r>
          </w:p>
        </w:tc>
        <w:tc>
          <w:tcPr/>
          <w:p w:rsidR="00000000" w:rsidDel="00000000" w:rsidP="00000000" w:rsidRDefault="00000000" w:rsidRPr="00000000" w14:paraId="00000069">
            <w:pPr>
              <w:widowControl w:val="0"/>
              <w:spacing w:line="240" w:lineRule="auto"/>
              <w:rPr>
                <w:u w:val="single"/>
              </w:rPr>
            </w:pPr>
            <w:r w:rsidDel="00000000" w:rsidR="00000000" w:rsidRPr="00000000">
              <w:rPr>
                <w:u w:val="single"/>
                <w:rtl w:val="0"/>
              </w:rPr>
              <w:t xml:space="preserve">Sambong</w:t>
            </w:r>
          </w:p>
          <w:p w:rsidR="00000000" w:rsidDel="00000000" w:rsidP="00000000" w:rsidRDefault="00000000" w:rsidRPr="00000000" w14:paraId="0000006A">
            <w:pPr>
              <w:widowControl w:val="0"/>
              <w:spacing w:line="240" w:lineRule="auto"/>
              <w:rPr>
                <w:u w:val="single"/>
              </w:rPr>
            </w:pPr>
            <w:r w:rsidDel="00000000" w:rsidR="00000000" w:rsidRPr="00000000">
              <w:rPr>
                <w:rtl w:val="0"/>
              </w:rPr>
            </w:r>
          </w:p>
        </w:tc>
        <w:tc>
          <w:tcPr/>
          <w:p w:rsidR="00000000" w:rsidDel="00000000" w:rsidP="00000000" w:rsidRDefault="00000000" w:rsidRPr="00000000" w14:paraId="0000006B">
            <w:pPr>
              <w:widowControl w:val="0"/>
              <w:spacing w:line="240" w:lineRule="auto"/>
              <w:rPr/>
            </w:pPr>
            <w:r w:rsidDel="00000000" w:rsidR="00000000" w:rsidRPr="00000000">
              <w:rPr>
                <w:rtl w:val="0"/>
              </w:rPr>
              <w:t xml:space="preserve">Blumea balsamifera</w:t>
            </w:r>
          </w:p>
        </w:tc>
        <w:tc>
          <w:tcPr/>
          <w:p w:rsidR="00000000" w:rsidDel="00000000" w:rsidP="00000000" w:rsidRDefault="00000000" w:rsidRPr="00000000" w14:paraId="0000006C">
            <w:pPr>
              <w:widowControl w:val="0"/>
              <w:spacing w:line="240" w:lineRule="auto"/>
              <w:rPr/>
            </w:pPr>
            <w:r w:rsidDel="00000000" w:rsidR="00000000" w:rsidRPr="00000000">
              <w:rPr>
                <w:rtl w:val="0"/>
              </w:rPr>
              <w:t xml:space="preserve">Leaves</w:t>
            </w:r>
            <w:r w:rsidDel="00000000" w:rsidR="00000000" w:rsidRPr="00000000">
              <w:rPr>
                <w:rtl w:val="0"/>
              </w:rPr>
            </w:r>
          </w:p>
        </w:tc>
        <w:tc>
          <w:tcPr/>
          <w:p w:rsidR="00000000" w:rsidDel="00000000" w:rsidP="00000000" w:rsidRDefault="00000000" w:rsidRPr="00000000" w14:paraId="0000006D">
            <w:pPr>
              <w:widowControl w:val="0"/>
              <w:spacing w:line="240" w:lineRule="auto"/>
              <w:rPr/>
            </w:pPr>
            <w:r w:rsidDel="00000000" w:rsidR="00000000" w:rsidRPr="00000000">
              <w:rPr>
                <w:rtl w:val="0"/>
              </w:rPr>
              <w:t xml:space="preserve">10:01</w:t>
            </w:r>
          </w:p>
        </w:tc>
        <w:tc>
          <w:tcPr/>
          <w:p w:rsidR="00000000" w:rsidDel="00000000" w:rsidP="00000000" w:rsidRDefault="00000000" w:rsidRPr="00000000" w14:paraId="0000006E">
            <w:pPr>
              <w:widowControl w:val="0"/>
              <w:spacing w:line="240" w:lineRule="auto"/>
              <w:rPr/>
            </w:pPr>
            <w:r w:rsidDel="00000000" w:rsidR="00000000" w:rsidRPr="00000000">
              <w:rPr>
                <w:rtl w:val="0"/>
              </w:rPr>
              <w:t xml:space="preserve">Rheumatism, stomachache, bladder and kidney ailments</w:t>
            </w:r>
          </w:p>
        </w:tc>
      </w:tr>
      <w:tr>
        <w:trPr>
          <w:cantSplit w:val="0"/>
          <w:tblHeader w:val="0"/>
        </w:trPr>
        <w:tc>
          <w:tcPr/>
          <w:p w:rsidR="00000000" w:rsidDel="00000000" w:rsidP="00000000" w:rsidRDefault="00000000" w:rsidRPr="00000000" w14:paraId="0000006F">
            <w:pPr>
              <w:widowControl w:val="0"/>
              <w:spacing w:line="240" w:lineRule="auto"/>
              <w:rPr/>
            </w:pPr>
            <w:r w:rsidDel="00000000" w:rsidR="00000000" w:rsidRPr="00000000">
              <w:rPr>
                <w:rtl w:val="0"/>
              </w:rPr>
            </w:r>
          </w:p>
        </w:tc>
        <w:tc>
          <w:tcPr/>
          <w:p w:rsidR="00000000" w:rsidDel="00000000" w:rsidP="00000000" w:rsidRDefault="00000000" w:rsidRPr="00000000" w14:paraId="00000070">
            <w:pPr>
              <w:widowControl w:val="0"/>
              <w:spacing w:line="240" w:lineRule="auto"/>
              <w:rPr/>
            </w:pPr>
            <w:r w:rsidDel="00000000" w:rsidR="00000000" w:rsidRPr="00000000">
              <w:rPr>
                <w:rtl w:val="0"/>
              </w:rPr>
            </w:r>
          </w:p>
        </w:tc>
        <w:tc>
          <w:tcPr/>
          <w:p w:rsidR="00000000" w:rsidDel="00000000" w:rsidP="00000000" w:rsidRDefault="00000000" w:rsidRPr="00000000" w14:paraId="00000071">
            <w:pPr>
              <w:widowControl w:val="0"/>
              <w:spacing w:line="240" w:lineRule="auto"/>
              <w:rPr>
                <w:b w:val="1"/>
              </w:rPr>
            </w:pPr>
            <w:r w:rsidDel="00000000" w:rsidR="00000000" w:rsidRPr="00000000">
              <w:rPr>
                <w:rtl w:val="0"/>
              </w:rPr>
            </w:r>
          </w:p>
        </w:tc>
        <w:tc>
          <w:tcPr/>
          <w:p w:rsidR="00000000" w:rsidDel="00000000" w:rsidP="00000000" w:rsidRDefault="00000000" w:rsidRPr="00000000" w14:paraId="00000072">
            <w:pPr>
              <w:widowControl w:val="0"/>
              <w:spacing w:line="240" w:lineRule="auto"/>
              <w:rPr/>
            </w:pPr>
            <w:r w:rsidDel="00000000" w:rsidR="00000000" w:rsidRPr="00000000">
              <w:rPr>
                <w:rtl w:val="0"/>
              </w:rPr>
            </w:r>
          </w:p>
        </w:tc>
        <w:tc>
          <w:tcPr/>
          <w:p w:rsidR="00000000" w:rsidDel="00000000" w:rsidP="00000000" w:rsidRDefault="00000000" w:rsidRPr="00000000" w14:paraId="00000073">
            <w:pPr>
              <w:widowControl w:val="0"/>
              <w:spacing w:line="240" w:lineRule="auto"/>
              <w:rPr/>
            </w:pPr>
            <w:r w:rsidDel="00000000" w:rsidR="00000000" w:rsidRPr="00000000">
              <w:rPr>
                <w:rtl w:val="0"/>
              </w:rPr>
            </w:r>
          </w:p>
        </w:tc>
        <w:tc>
          <w:tcPr/>
          <w:p w:rsidR="00000000" w:rsidDel="00000000" w:rsidP="00000000" w:rsidRDefault="00000000" w:rsidRPr="00000000" w14:paraId="00000074">
            <w:pPr>
              <w:widowControl w:val="0"/>
              <w:spacing w:line="240" w:lineRule="auto"/>
              <w:rPr/>
            </w:pPr>
            <w:r w:rsidDel="00000000" w:rsidR="00000000" w:rsidRPr="00000000">
              <w:rPr>
                <w:rtl w:val="0"/>
              </w:rPr>
            </w:r>
          </w:p>
        </w:tc>
        <w:tc>
          <w:tcPr/>
          <w:p w:rsidR="00000000" w:rsidDel="00000000" w:rsidP="00000000" w:rsidRDefault="00000000" w:rsidRPr="00000000" w14:paraId="00000075">
            <w:pPr>
              <w:widowControl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76">
            <w:pPr>
              <w:widowControl w:val="0"/>
              <w:spacing w:line="240" w:lineRule="auto"/>
              <w:rPr/>
            </w:pPr>
            <w:r w:rsidDel="00000000" w:rsidR="00000000" w:rsidRPr="00000000">
              <w:rPr>
                <w:rtl w:val="0"/>
              </w:rPr>
            </w:r>
          </w:p>
        </w:tc>
        <w:tc>
          <w:tcPr/>
          <w:p w:rsidR="00000000" w:rsidDel="00000000" w:rsidP="00000000" w:rsidRDefault="00000000" w:rsidRPr="00000000" w14:paraId="00000077">
            <w:pPr>
              <w:widowControl w:val="0"/>
              <w:spacing w:line="240" w:lineRule="auto"/>
              <w:rPr/>
            </w:pPr>
            <w:r w:rsidDel="00000000" w:rsidR="00000000" w:rsidRPr="00000000">
              <w:rPr>
                <w:rtl w:val="0"/>
              </w:rPr>
            </w:r>
          </w:p>
        </w:tc>
        <w:tc>
          <w:tcPr/>
          <w:p w:rsidR="00000000" w:rsidDel="00000000" w:rsidP="00000000" w:rsidRDefault="00000000" w:rsidRPr="00000000" w14:paraId="00000078">
            <w:pPr>
              <w:widowControl w:val="0"/>
              <w:spacing w:line="240" w:lineRule="auto"/>
              <w:rPr/>
            </w:pPr>
            <w:r w:rsidDel="00000000" w:rsidR="00000000" w:rsidRPr="00000000">
              <w:rPr>
                <w:rtl w:val="0"/>
              </w:rPr>
            </w:r>
          </w:p>
        </w:tc>
        <w:tc>
          <w:tcPr/>
          <w:p w:rsidR="00000000" w:rsidDel="00000000" w:rsidP="00000000" w:rsidRDefault="00000000" w:rsidRPr="00000000" w14:paraId="00000079">
            <w:pPr>
              <w:widowControl w:val="0"/>
              <w:spacing w:line="240" w:lineRule="auto"/>
              <w:rPr/>
            </w:pPr>
            <w:r w:rsidDel="00000000" w:rsidR="00000000" w:rsidRPr="00000000">
              <w:rPr>
                <w:rtl w:val="0"/>
              </w:rPr>
            </w:r>
          </w:p>
        </w:tc>
        <w:tc>
          <w:tcPr/>
          <w:p w:rsidR="00000000" w:rsidDel="00000000" w:rsidP="00000000" w:rsidRDefault="00000000" w:rsidRPr="00000000" w14:paraId="0000007A">
            <w:pPr>
              <w:widowControl w:val="0"/>
              <w:spacing w:line="240" w:lineRule="auto"/>
              <w:rPr/>
            </w:pPr>
            <w:r w:rsidDel="00000000" w:rsidR="00000000" w:rsidRPr="00000000">
              <w:rPr>
                <w:rtl w:val="0"/>
              </w:rPr>
            </w:r>
          </w:p>
        </w:tc>
        <w:tc>
          <w:tcPr/>
          <w:p w:rsidR="00000000" w:rsidDel="00000000" w:rsidP="00000000" w:rsidRDefault="00000000" w:rsidRPr="00000000" w14:paraId="0000007B">
            <w:pPr>
              <w:widowControl w:val="0"/>
              <w:spacing w:line="240" w:lineRule="auto"/>
              <w:rPr/>
            </w:pPr>
            <w:r w:rsidDel="00000000" w:rsidR="00000000" w:rsidRPr="00000000">
              <w:rPr>
                <w:rtl w:val="0"/>
              </w:rPr>
            </w:r>
          </w:p>
        </w:tc>
        <w:tc>
          <w:tcPr/>
          <w:p w:rsidR="00000000" w:rsidDel="00000000" w:rsidP="00000000" w:rsidRDefault="00000000" w:rsidRPr="00000000" w14:paraId="0000007C">
            <w:pPr>
              <w:widowControl w:val="0"/>
              <w:spacing w:line="240" w:lineRule="auto"/>
              <w:rPr/>
            </w:pPr>
            <w:r w:rsidDel="00000000" w:rsidR="00000000" w:rsidRPr="00000000">
              <w:rPr>
                <w:rtl w:val="0"/>
              </w:rPr>
            </w:r>
          </w:p>
        </w:tc>
      </w:tr>
    </w:tbl>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numPr>
          <w:ilvl w:val="0"/>
          <w:numId w:val="6"/>
        </w:numPr>
        <w:ind w:left="283.46456692913375" w:hanging="283.46456692913375"/>
        <w:rPr>
          <w:b w:val="1"/>
        </w:rPr>
      </w:pPr>
      <w:r w:rsidDel="00000000" w:rsidR="00000000" w:rsidRPr="00000000">
        <w:rPr>
          <w:b w:val="1"/>
          <w:rtl w:val="0"/>
        </w:rPr>
        <w:t xml:space="preserve">Price List Extract</w:t>
      </w:r>
    </w:p>
    <w:p w:rsidR="00000000" w:rsidDel="00000000" w:rsidP="00000000" w:rsidRDefault="00000000" w:rsidRPr="00000000" w14:paraId="0000007F">
      <w:pPr>
        <w:ind w:left="0" w:firstLine="0"/>
        <w:rPr>
          <w:b w:val="1"/>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See Price List Table Sample on the last pages of this document.</w:t>
      </w:r>
    </w:p>
    <w:p w:rsidR="00000000" w:rsidDel="00000000" w:rsidP="00000000" w:rsidRDefault="00000000" w:rsidRPr="00000000" w14:paraId="00000081">
      <w:pPr>
        <w:ind w:left="0" w:firstLine="0"/>
        <w:rPr>
          <w:b w:val="1"/>
        </w:rPr>
      </w:pPr>
      <w:r w:rsidDel="00000000" w:rsidR="00000000" w:rsidRPr="00000000">
        <w:rPr>
          <w:rtl w:val="0"/>
        </w:rPr>
      </w:r>
    </w:p>
    <w:p w:rsidR="00000000" w:rsidDel="00000000" w:rsidP="00000000" w:rsidRDefault="00000000" w:rsidRPr="00000000" w14:paraId="00000082">
      <w:pPr>
        <w:numPr>
          <w:ilvl w:val="0"/>
          <w:numId w:val="6"/>
        </w:numPr>
        <w:ind w:left="283.46456692913375" w:hanging="283.46456692913375"/>
        <w:rPr>
          <w:b w:val="1"/>
        </w:rPr>
      </w:pPr>
      <w:r w:rsidDel="00000000" w:rsidR="00000000" w:rsidRPr="00000000">
        <w:rPr>
          <w:b w:val="1"/>
          <w:rtl w:val="0"/>
        </w:rPr>
        <w:t xml:space="preserve">Price List Powder</w:t>
      </w:r>
    </w:p>
    <w:p w:rsidR="00000000" w:rsidDel="00000000" w:rsidP="00000000" w:rsidRDefault="00000000" w:rsidRPr="00000000" w14:paraId="00000083">
      <w:pPr>
        <w:ind w:left="0" w:firstLine="0"/>
        <w:rPr>
          <w:b w:val="1"/>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See Price List Table Sample on the last pages of this document.</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ABOUT US</w:t>
      </w:r>
    </w:p>
    <w:p w:rsidR="00000000" w:rsidDel="00000000" w:rsidP="00000000" w:rsidRDefault="00000000" w:rsidRPr="00000000" w14:paraId="00000087">
      <w:pPr>
        <w:ind w:left="0" w:firstLine="0"/>
        <w:rPr>
          <w:b w:val="1"/>
        </w:rPr>
      </w:pPr>
      <w:r w:rsidDel="00000000" w:rsidR="00000000" w:rsidRPr="00000000">
        <w:rPr>
          <w:rtl w:val="0"/>
        </w:rPr>
      </w:r>
    </w:p>
    <w:p w:rsidR="00000000" w:rsidDel="00000000" w:rsidP="00000000" w:rsidRDefault="00000000" w:rsidRPr="00000000" w14:paraId="00000088">
      <w:pPr>
        <w:numPr>
          <w:ilvl w:val="0"/>
          <w:numId w:val="3"/>
        </w:numPr>
        <w:ind w:left="283.46456692913375" w:hanging="283.46456692913375"/>
        <w:rPr>
          <w:b w:val="1"/>
          <w:u w:val="none"/>
        </w:rPr>
      </w:pPr>
      <w:r w:rsidDel="00000000" w:rsidR="00000000" w:rsidRPr="00000000">
        <w:rPr>
          <w:b w:val="1"/>
          <w:rtl w:val="0"/>
        </w:rPr>
        <w:t xml:space="preserve">Company Profile</w:t>
      </w:r>
    </w:p>
    <w:p w:rsidR="00000000" w:rsidDel="00000000" w:rsidP="00000000" w:rsidRDefault="00000000" w:rsidRPr="00000000" w14:paraId="00000089">
      <w:pPr>
        <w:ind w:left="0" w:firstLine="0"/>
        <w:rPr>
          <w:b w:val="1"/>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Block 1 - Who are We? + 1 image</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sz w:val="23"/>
          <w:szCs w:val="23"/>
        </w:rPr>
      </w:pPr>
      <w:r w:rsidDel="00000000" w:rsidR="00000000" w:rsidRPr="00000000">
        <w:rPr>
          <w:sz w:val="23"/>
          <w:szCs w:val="23"/>
          <w:rtl w:val="0"/>
        </w:rPr>
        <w:t xml:space="preserve">Agromedika herbal extracts are processed by Herbanext Laboratories. Our manufacturing plant was established in 2006 and expanded its operations in 2011 to become the Philippine’s first purpose-built extraction and modern spray-drying facility.  Tapping into the Philippines’ vast botanical diversity, our GMP-accredited plant is now paving the way to an industry shift from the traditional use of powdered herbs to the use of more potent herbal extracts. Our mission is to share the medicinal and health benefits of Philippine herbs to the world.</w:t>
      </w:r>
    </w:p>
    <w:p w:rsidR="00000000" w:rsidDel="00000000" w:rsidP="00000000" w:rsidRDefault="00000000" w:rsidRPr="00000000" w14:paraId="0000008D">
      <w:pPr>
        <w:ind w:left="0" w:firstLine="0"/>
        <w:rPr>
          <w:color w:val="15843c"/>
          <w:sz w:val="23"/>
          <w:szCs w:val="23"/>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Our expertise in herb extraction is complemented by GMP and HACCP-certified production lines for toll and contract manufacturing of functional foods, nutraceuticals, and herbal drugs; private labelling, laboratory services and product development.</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Our manufacturing capabilities include: instant granulated beverages, loose teas and tea bags, tablets in strip foil, capsules in blisters, and herbal syrups, as well as personal use and cosmetic products.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Block 2 - Infographics </w:t>
      </w:r>
      <w:r w:rsidDel="00000000" w:rsidR="00000000" w:rsidRPr="00000000">
        <w:rPr>
          <w:rtl w:val="0"/>
        </w:rPr>
        <w:t xml:space="preserve">- SHOULD BE SIMILAR LAYOUT TO THE ONE ON THE HOMEPAGE, NOT SEPARATE BLOCKS, just the header of the infographics below linked to the pages and blocks described below in italics.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tbl>
      <w:tblPr>
        <w:tblStyle w:val="Table2"/>
        <w:tblW w:w="876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2.25"/>
        <w:gridCol w:w="2192.25"/>
        <w:gridCol w:w="2192.25"/>
        <w:gridCol w:w="2192.25"/>
        <w:tblGridChange w:id="0">
          <w:tblGrid>
            <w:gridCol w:w="2192.25"/>
            <w:gridCol w:w="2192.25"/>
            <w:gridCol w:w="2192.25"/>
            <w:gridCol w:w="2192.25"/>
          </w:tblGrid>
        </w:tblGridChange>
      </w:tblGrid>
      <w:tr>
        <w:trPr>
          <w:cantSplit w:val="0"/>
          <w:tblHeader w:val="0"/>
        </w:trPr>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5">
            <w:pPr>
              <w:ind w:left="141.7322834645671" w:firstLine="0"/>
              <w:jc w:val="both"/>
              <w:rPr>
                <w:b w:val="1"/>
              </w:rPr>
            </w:pPr>
            <w:r w:rsidDel="00000000" w:rsidR="00000000" w:rsidRPr="00000000">
              <w:rPr>
                <w:b w:val="1"/>
                <w:rtl w:val="0"/>
              </w:rPr>
              <w:t xml:space="preserve">Modern Infrastructure </w:t>
            </w:r>
          </w:p>
          <w:p w:rsidR="00000000" w:rsidDel="00000000" w:rsidP="00000000" w:rsidRDefault="00000000" w:rsidRPr="00000000" w14:paraId="00000096">
            <w:pPr>
              <w:ind w:left="141.7322834645671" w:firstLine="0"/>
              <w:rPr>
                <w:i w:val="1"/>
              </w:rPr>
            </w:pPr>
            <w:r w:rsidDel="00000000" w:rsidR="00000000" w:rsidRPr="00000000">
              <w:rPr>
                <w:i w:val="1"/>
                <w:rtl w:val="0"/>
              </w:rPr>
              <w:t xml:space="preserve">(linked to Infrastructure Page)</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ind w:left="141.7322834645671" w:firstLine="0"/>
              <w:rPr/>
            </w:pPr>
            <w:r w:rsidDel="00000000" w:rsidR="00000000" w:rsidRPr="00000000">
              <w:rPr>
                <w:rtl w:val="0"/>
              </w:rPr>
              <w:t xml:space="preserve">The Philippines’ first and only herbal extraction plant fully equipped with a state of the art production facility. We can produce _ tons of top quality extracts daily and effectively respond to bulk orders with ease.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A">
            <w:pPr>
              <w:ind w:left="141.7322834645671" w:firstLine="0"/>
              <w:jc w:val="left"/>
              <w:rPr>
                <w:b w:val="1"/>
              </w:rPr>
            </w:pPr>
            <w:r w:rsidDel="00000000" w:rsidR="00000000" w:rsidRPr="00000000">
              <w:rPr>
                <w:b w:val="1"/>
                <w:rtl w:val="0"/>
              </w:rPr>
              <w:t xml:space="preserve">Reliable Expertise </w:t>
            </w:r>
          </w:p>
          <w:p w:rsidR="00000000" w:rsidDel="00000000" w:rsidP="00000000" w:rsidRDefault="00000000" w:rsidRPr="00000000" w14:paraId="0000009B">
            <w:pPr>
              <w:ind w:left="141.7322834645671" w:firstLine="0"/>
              <w:jc w:val="left"/>
              <w:rPr>
                <w:i w:val="1"/>
              </w:rPr>
            </w:pPr>
            <w:r w:rsidDel="00000000" w:rsidR="00000000" w:rsidRPr="00000000">
              <w:rPr>
                <w:b w:val="1"/>
                <w:rtl w:val="0"/>
              </w:rPr>
              <w:t xml:space="preserve">(</w:t>
            </w:r>
            <w:r w:rsidDel="00000000" w:rsidR="00000000" w:rsidRPr="00000000">
              <w:rPr>
                <w:i w:val="1"/>
                <w:rtl w:val="0"/>
              </w:rPr>
              <w:t xml:space="preserve">inked to Team - Block 3)</w:t>
            </w:r>
          </w:p>
          <w:p w:rsidR="00000000" w:rsidDel="00000000" w:rsidP="00000000" w:rsidRDefault="00000000" w:rsidRPr="00000000" w14:paraId="0000009C">
            <w:pPr>
              <w:rPr>
                <w:sz w:val="23"/>
                <w:szCs w:val="23"/>
              </w:rPr>
            </w:pPr>
            <w:r w:rsidDel="00000000" w:rsidR="00000000" w:rsidRPr="00000000">
              <w:rPr>
                <w:rtl w:val="0"/>
              </w:rPr>
            </w:r>
          </w:p>
          <w:p w:rsidR="00000000" w:rsidDel="00000000" w:rsidP="00000000" w:rsidRDefault="00000000" w:rsidRPr="00000000" w14:paraId="0000009D">
            <w:pPr>
              <w:ind w:left="98.03149606299286" w:firstLine="0"/>
              <w:rPr>
                <w:b w:val="1"/>
              </w:rPr>
            </w:pPr>
            <w:r w:rsidDel="00000000" w:rsidR="00000000" w:rsidRPr="00000000">
              <w:rPr>
                <w:sz w:val="23"/>
                <w:szCs w:val="23"/>
                <w:rtl w:val="0"/>
              </w:rPr>
              <w:t xml:space="preserve">Agromedika’s product development team consists of experienced food technologists, pharmacists, chemists, and chemical engineers. We have over 15 years of experience in herbal extraction and product development.</w:t>
            </w:r>
            <w:r w:rsidDel="00000000" w:rsidR="00000000" w:rsidRPr="00000000">
              <w:rPr>
                <w:rtl w:val="0"/>
              </w:rPr>
            </w:r>
          </w:p>
        </w:tc>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9E">
            <w:pPr>
              <w:ind w:left="141.7322834645671" w:firstLine="0"/>
              <w:rPr>
                <w:b w:val="1"/>
              </w:rPr>
            </w:pPr>
            <w:r w:rsidDel="00000000" w:rsidR="00000000" w:rsidRPr="00000000">
              <w:rPr>
                <w:b w:val="1"/>
                <w:rtl w:val="0"/>
              </w:rPr>
              <w:t xml:space="preserve">Customized Solutions </w:t>
            </w:r>
          </w:p>
          <w:p w:rsidR="00000000" w:rsidDel="00000000" w:rsidP="00000000" w:rsidRDefault="00000000" w:rsidRPr="00000000" w14:paraId="0000009F">
            <w:pPr>
              <w:ind w:left="141.7322834645671" w:firstLine="0"/>
              <w:rPr>
                <w:i w:val="1"/>
              </w:rPr>
            </w:pPr>
            <w:r w:rsidDel="00000000" w:rsidR="00000000" w:rsidRPr="00000000">
              <w:rPr>
                <w:b w:val="1"/>
                <w:rtl w:val="0"/>
              </w:rPr>
              <w:t xml:space="preserve">(</w:t>
            </w:r>
            <w:r w:rsidDel="00000000" w:rsidR="00000000" w:rsidRPr="00000000">
              <w:rPr>
                <w:i w:val="1"/>
                <w:rtl w:val="0"/>
              </w:rPr>
              <w:t xml:space="preserve">linked to Custom Ingredients Page)</w:t>
            </w:r>
          </w:p>
          <w:p w:rsidR="00000000" w:rsidDel="00000000" w:rsidP="00000000" w:rsidRDefault="00000000" w:rsidRPr="00000000" w14:paraId="000000A0">
            <w:pPr>
              <w:ind w:left="141.7322834645671" w:firstLine="135"/>
              <w:rPr>
                <w:sz w:val="23"/>
                <w:szCs w:val="23"/>
              </w:rPr>
            </w:pPr>
            <w:r w:rsidDel="00000000" w:rsidR="00000000" w:rsidRPr="00000000">
              <w:rPr>
                <w:rtl w:val="0"/>
              </w:rPr>
            </w:r>
          </w:p>
          <w:p w:rsidR="00000000" w:rsidDel="00000000" w:rsidP="00000000" w:rsidRDefault="00000000" w:rsidRPr="00000000" w14:paraId="000000A1">
            <w:pPr>
              <w:ind w:left="141.7322834645671" w:firstLine="0"/>
              <w:rPr>
                <w:sz w:val="23"/>
                <w:szCs w:val="23"/>
              </w:rPr>
            </w:pPr>
            <w:r w:rsidDel="00000000" w:rsidR="00000000" w:rsidRPr="00000000">
              <w:rPr>
                <w:sz w:val="23"/>
                <w:szCs w:val="23"/>
                <w:rtl w:val="0"/>
              </w:rPr>
              <w:t xml:space="preserve">Our ability to control raw materials and ingredient manufacturing processes allow us to deliver innovative and customized solutions to suit customer demand.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135"/>
              <w:jc w:val="left"/>
              <w:rPr>
                <w:b w:val="1"/>
              </w:rPr>
            </w:pPr>
            <w:r w:rsidDel="00000000" w:rsidR="00000000" w:rsidRPr="00000000">
              <w:rPr>
                <w:rtl w:val="0"/>
              </w:rPr>
            </w:r>
          </w:p>
        </w:tc>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3">
            <w:pPr>
              <w:ind w:left="141.7322834645671" w:firstLine="0"/>
              <w:rPr>
                <w:b w:val="1"/>
                <w:sz w:val="23"/>
                <w:szCs w:val="23"/>
              </w:rPr>
            </w:pPr>
            <w:r w:rsidDel="00000000" w:rsidR="00000000" w:rsidRPr="00000000">
              <w:rPr>
                <w:b w:val="1"/>
                <w:sz w:val="23"/>
                <w:szCs w:val="23"/>
                <w:rtl w:val="0"/>
              </w:rPr>
              <w:t xml:space="preserve">Organic and Fully Traceable </w:t>
            </w:r>
          </w:p>
          <w:p w:rsidR="00000000" w:rsidDel="00000000" w:rsidP="00000000" w:rsidRDefault="00000000" w:rsidRPr="00000000" w14:paraId="000000A4">
            <w:pPr>
              <w:ind w:left="141.7322834645671" w:firstLine="0"/>
              <w:rPr>
                <w:i w:val="1"/>
                <w:sz w:val="23"/>
                <w:szCs w:val="23"/>
              </w:rPr>
            </w:pPr>
            <w:r w:rsidDel="00000000" w:rsidR="00000000" w:rsidRPr="00000000">
              <w:rPr>
                <w:b w:val="1"/>
                <w:sz w:val="23"/>
                <w:szCs w:val="23"/>
                <w:rtl w:val="0"/>
              </w:rPr>
              <w:t xml:space="preserve">(</w:t>
            </w:r>
            <w:r w:rsidDel="00000000" w:rsidR="00000000" w:rsidRPr="00000000">
              <w:rPr>
                <w:i w:val="1"/>
                <w:sz w:val="23"/>
                <w:szCs w:val="23"/>
                <w:rtl w:val="0"/>
              </w:rPr>
              <w:t xml:space="preserve">linked to Organic Farms -Block 3, Infrastructure Page)</w:t>
            </w:r>
          </w:p>
          <w:p w:rsidR="00000000" w:rsidDel="00000000" w:rsidP="00000000" w:rsidRDefault="00000000" w:rsidRPr="00000000" w14:paraId="000000A5">
            <w:pPr>
              <w:ind w:left="141.7322834645671" w:firstLine="0"/>
              <w:rPr/>
            </w:pPr>
            <w:r w:rsidDel="00000000" w:rsidR="00000000" w:rsidRPr="00000000">
              <w:rPr>
                <w:rtl w:val="0"/>
              </w:rPr>
            </w:r>
          </w:p>
          <w:p w:rsidR="00000000" w:rsidDel="00000000" w:rsidP="00000000" w:rsidRDefault="00000000" w:rsidRPr="00000000" w14:paraId="000000A6">
            <w:pPr>
              <w:ind w:left="141.7322834645671" w:firstLine="0"/>
              <w:rPr>
                <w:b w:val="1"/>
                <w:sz w:val="23"/>
                <w:szCs w:val="23"/>
              </w:rPr>
            </w:pPr>
            <w:r w:rsidDel="00000000" w:rsidR="00000000" w:rsidRPr="00000000">
              <w:rPr>
                <w:rtl w:val="0"/>
              </w:rPr>
              <w:t xml:space="preserve">Herbs produced in these farms are certified to be chemical-free by the Organic Certification Council of the Philippines.</w:t>
            </w:r>
            <w:r w:rsidDel="00000000" w:rsidR="00000000" w:rsidRPr="00000000">
              <w:rPr>
                <w:rtl w:val="0"/>
              </w:rPr>
            </w:r>
          </w:p>
        </w:tc>
      </w:tr>
    </w:tbl>
    <w:p w:rsidR="00000000" w:rsidDel="00000000" w:rsidP="00000000" w:rsidRDefault="00000000" w:rsidRPr="00000000" w14:paraId="000000A7">
      <w:pPr>
        <w:rPr>
          <w:b w:val="1"/>
          <w:sz w:val="23"/>
          <w:szCs w:val="23"/>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b w:val="1"/>
        </w:rPr>
      </w:pPr>
      <w:r w:rsidDel="00000000" w:rsidR="00000000" w:rsidRPr="00000000">
        <w:rPr>
          <w:b w:val="1"/>
          <w:rtl w:val="0"/>
        </w:rPr>
        <w:t xml:space="preserve">Block 3 - Our Team</w:t>
      </w:r>
      <w:r w:rsidDel="00000000" w:rsidR="00000000" w:rsidRPr="00000000">
        <w:rPr>
          <w:rtl w:val="0"/>
        </w:rPr>
      </w:r>
    </w:p>
    <w:p w:rsidR="00000000" w:rsidDel="00000000" w:rsidP="00000000" w:rsidRDefault="00000000" w:rsidRPr="00000000" w14:paraId="000000AA">
      <w:pPr>
        <w:ind w:left="0" w:firstLine="0"/>
        <w:rPr>
          <w:color w:val="15843c"/>
          <w:sz w:val="23"/>
          <w:szCs w:val="23"/>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Block 4</w:t>
      </w:r>
      <w:r w:rsidDel="00000000" w:rsidR="00000000" w:rsidRPr="00000000">
        <w:rPr>
          <w:rtl w:val="0"/>
        </w:rPr>
        <w:t xml:space="preserve"> - </w:t>
      </w:r>
      <w:r w:rsidDel="00000000" w:rsidR="00000000" w:rsidRPr="00000000">
        <w:rPr>
          <w:b w:val="1"/>
          <w:rtl w:val="0"/>
        </w:rPr>
        <w:t xml:space="preserve">Vision and Mission (H1)</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Vision (H2):</w:t>
      </w:r>
    </w:p>
    <w:p w:rsidR="00000000" w:rsidDel="00000000" w:rsidP="00000000" w:rsidRDefault="00000000" w:rsidRPr="00000000" w14:paraId="000000AE">
      <w:pPr>
        <w:rPr>
          <w:sz w:val="23"/>
          <w:szCs w:val="23"/>
        </w:rPr>
      </w:pPr>
      <w:r w:rsidDel="00000000" w:rsidR="00000000" w:rsidRPr="00000000">
        <w:rPr>
          <w:sz w:val="23"/>
          <w:szCs w:val="23"/>
          <w:rtl w:val="0"/>
        </w:rPr>
        <w:t xml:space="preserve">Become the leading producer of Philippine extracts and herbal ingredients through science-based formulas.</w:t>
      </w:r>
    </w:p>
    <w:p w:rsidR="00000000" w:rsidDel="00000000" w:rsidP="00000000" w:rsidRDefault="00000000" w:rsidRPr="00000000" w14:paraId="000000AF">
      <w:pPr>
        <w:rPr>
          <w:sz w:val="23"/>
          <w:szCs w:val="23"/>
        </w:rPr>
      </w:pPr>
      <w:r w:rsidDel="00000000" w:rsidR="00000000" w:rsidRPr="00000000">
        <w:rPr>
          <w:rtl w:val="0"/>
        </w:rPr>
      </w:r>
    </w:p>
    <w:p w:rsidR="00000000" w:rsidDel="00000000" w:rsidP="00000000" w:rsidRDefault="00000000" w:rsidRPr="00000000" w14:paraId="000000B0">
      <w:pPr>
        <w:rPr>
          <w:b w:val="1"/>
          <w:sz w:val="23"/>
          <w:szCs w:val="23"/>
        </w:rPr>
      </w:pPr>
      <w:r w:rsidDel="00000000" w:rsidR="00000000" w:rsidRPr="00000000">
        <w:rPr>
          <w:b w:val="1"/>
          <w:sz w:val="23"/>
          <w:szCs w:val="23"/>
          <w:rtl w:val="0"/>
        </w:rPr>
        <w:t xml:space="preserve">Mission (H2): - I revised this to just one paragraph, para mas compact for mobile viewing.</w:t>
      </w:r>
    </w:p>
    <w:p w:rsidR="00000000" w:rsidDel="00000000" w:rsidP="00000000" w:rsidRDefault="00000000" w:rsidRPr="00000000" w14:paraId="000000B1">
      <w:pPr>
        <w:rPr>
          <w:b w:val="1"/>
          <w:sz w:val="23"/>
          <w:szCs w:val="23"/>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Together with our partner farmers and farming communities, AgroMEdika will always strive to improve the quality of raw material through greener farming techniques. We shall harness the healing power of Philippine medicinal herbs through evidence-based research and collaboration, and develop a portfolio of effective, affordable and safe natural ingredients with modern technology. We will create a socially and environmentally responsible supply chain that protects Philippine biodiversity while contributing to a holistic concept of health and well-being for all peoples of the world.</w:t>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ind w:left="0" w:firstLine="0"/>
        <w:rPr>
          <w:color w:val="15843c"/>
          <w:sz w:val="23"/>
          <w:szCs w:val="23"/>
        </w:rPr>
      </w:pPr>
      <w:r w:rsidDel="00000000" w:rsidR="00000000" w:rsidRPr="00000000">
        <w:rPr>
          <w:rtl w:val="0"/>
        </w:rPr>
      </w:r>
    </w:p>
    <w:p w:rsidR="00000000" w:rsidDel="00000000" w:rsidP="00000000" w:rsidRDefault="00000000" w:rsidRPr="00000000" w14:paraId="000000B5">
      <w:pPr>
        <w:numPr>
          <w:ilvl w:val="0"/>
          <w:numId w:val="3"/>
        </w:numPr>
        <w:ind w:left="425.19685039370086" w:hanging="360"/>
        <w:rPr>
          <w:b w:val="1"/>
          <w:u w:val="none"/>
        </w:rPr>
      </w:pPr>
      <w:r w:rsidDel="00000000" w:rsidR="00000000" w:rsidRPr="00000000">
        <w:rPr>
          <w:b w:val="1"/>
          <w:rtl w:val="0"/>
        </w:rPr>
        <w:t xml:space="preserve">Infrastructure (Page Title)</w:t>
      </w:r>
    </w:p>
    <w:p w:rsidR="00000000" w:rsidDel="00000000" w:rsidP="00000000" w:rsidRDefault="00000000" w:rsidRPr="00000000" w14:paraId="000000B6">
      <w:pPr>
        <w:ind w:left="0" w:firstLine="0"/>
        <w:rPr>
          <w:b w:val="1"/>
        </w:rPr>
      </w:pPr>
      <w:r w:rsidDel="00000000" w:rsidR="00000000" w:rsidRPr="00000000">
        <w:rPr>
          <w:rtl w:val="0"/>
        </w:rPr>
      </w:r>
    </w:p>
    <w:p w:rsidR="00000000" w:rsidDel="00000000" w:rsidP="00000000" w:rsidRDefault="00000000" w:rsidRPr="00000000" w14:paraId="000000B7">
      <w:pPr>
        <w:ind w:left="0" w:firstLine="0"/>
        <w:rPr>
          <w:b w:val="1"/>
        </w:rPr>
      </w:pPr>
      <w:r w:rsidDel="00000000" w:rsidR="00000000" w:rsidRPr="00000000">
        <w:rPr>
          <w:b w:val="1"/>
          <w:rtl w:val="0"/>
        </w:rPr>
        <w:t xml:space="preserve">Block 1: Our Production Facility (H1)</w:t>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TEXT:</w:t>
      </w:r>
    </w:p>
    <w:p w:rsidR="00000000" w:rsidDel="00000000" w:rsidP="00000000" w:rsidRDefault="00000000" w:rsidRPr="00000000" w14:paraId="000000BA">
      <w:pPr>
        <w:rPr>
          <w:i w:val="1"/>
        </w:rPr>
      </w:pPr>
      <w:r w:rsidDel="00000000" w:rsidR="00000000" w:rsidRPr="00000000">
        <w:rPr>
          <w:i w:val="1"/>
          <w:rtl w:val="0"/>
        </w:rPr>
        <w:t xml:space="preserve">Description of Agromedika’s modern facilities, technology, international standard;</w:t>
      </w:r>
    </w:p>
    <w:p w:rsidR="00000000" w:rsidDel="00000000" w:rsidP="00000000" w:rsidRDefault="00000000" w:rsidRPr="00000000" w14:paraId="000000BB">
      <w:pPr>
        <w:rPr>
          <w:i w:val="1"/>
        </w:rPr>
      </w:pPr>
      <w:r w:rsidDel="00000000" w:rsidR="00000000" w:rsidRPr="00000000">
        <w:rPr>
          <w:i w:val="1"/>
          <w:rtl w:val="0"/>
        </w:rPr>
        <w:t xml:space="preserve">Processing capacity - X tons per month </w:t>
      </w:r>
    </w:p>
    <w:p w:rsidR="00000000" w:rsidDel="00000000" w:rsidP="00000000" w:rsidRDefault="00000000" w:rsidRPr="00000000" w14:paraId="000000BC">
      <w:pPr>
        <w:rPr>
          <w:i w:val="1"/>
        </w:rPr>
      </w:pPr>
      <w:r w:rsidDel="00000000" w:rsidR="00000000" w:rsidRPr="00000000">
        <w:rPr>
          <w:i w:val="1"/>
          <w:rtl w:val="0"/>
        </w:rPr>
        <w:t xml:space="preserve">A short description of extract production</w:t>
      </w:r>
    </w:p>
    <w:p w:rsidR="00000000" w:rsidDel="00000000" w:rsidP="00000000" w:rsidRDefault="00000000" w:rsidRPr="00000000" w14:paraId="000000BD">
      <w:pPr>
        <w:rPr>
          <w:i w:val="1"/>
        </w:rPr>
      </w:pPr>
      <w:r w:rsidDel="00000000" w:rsidR="00000000" w:rsidRPr="00000000">
        <w:rPr>
          <w:i w:val="1"/>
          <w:rtl w:val="0"/>
        </w:rPr>
        <w:t xml:space="preserve">Control and monitoring, staff expertise</w:t>
      </w:r>
    </w:p>
    <w:p w:rsidR="00000000" w:rsidDel="00000000" w:rsidP="00000000" w:rsidRDefault="00000000" w:rsidRPr="00000000" w14:paraId="000000BE">
      <w:pPr>
        <w:rPr>
          <w:i w:val="1"/>
        </w:rPr>
      </w:pPr>
      <w:r w:rsidDel="00000000" w:rsidR="00000000" w:rsidRPr="00000000">
        <w:rPr>
          <w:i w:val="1"/>
          <w:rtl w:val="0"/>
        </w:rPr>
        <w:t xml:space="preserve">Contamination prevention</w:t>
      </w:r>
    </w:p>
    <w:p w:rsidR="00000000" w:rsidDel="00000000" w:rsidP="00000000" w:rsidRDefault="00000000" w:rsidRPr="00000000" w14:paraId="000000BF">
      <w:pPr>
        <w:rPr/>
      </w:pPr>
      <w:r w:rsidDel="00000000" w:rsidR="00000000" w:rsidRPr="00000000">
        <w:rPr>
          <w:rtl w:val="0"/>
        </w:rPr>
        <w:t xml:space="preserve">We have a dedicated research facility for the scale-up production of pharmaceutical-grade medicinal plant extracts — a first in the Philippines.</w:t>
      </w:r>
    </w:p>
    <w:p w:rsidR="00000000" w:rsidDel="00000000" w:rsidP="00000000" w:rsidRDefault="00000000" w:rsidRPr="00000000" w14:paraId="000000C0">
      <w:pPr>
        <w:rPr>
          <w:i w:val="1"/>
          <w:color w:val="ff0000"/>
          <w:sz w:val="23"/>
          <w:szCs w:val="23"/>
        </w:rPr>
      </w:pPr>
      <w:r w:rsidDel="00000000" w:rsidR="00000000" w:rsidRPr="00000000">
        <w:rPr>
          <w:rtl w:val="0"/>
        </w:rPr>
      </w:r>
    </w:p>
    <w:p w:rsidR="00000000" w:rsidDel="00000000" w:rsidP="00000000" w:rsidRDefault="00000000" w:rsidRPr="00000000" w14:paraId="000000C1">
      <w:pPr>
        <w:rPr>
          <w:b w:val="1"/>
          <w:sz w:val="23"/>
          <w:szCs w:val="23"/>
        </w:rPr>
      </w:pPr>
      <w:r w:rsidDel="00000000" w:rsidR="00000000" w:rsidRPr="00000000">
        <w:rPr>
          <w:b w:val="1"/>
          <w:sz w:val="23"/>
          <w:szCs w:val="23"/>
          <w:rtl w:val="0"/>
        </w:rPr>
        <w:t xml:space="preserve">Block 2: Research and Development (H2) </w:t>
      </w:r>
    </w:p>
    <w:p w:rsidR="00000000" w:rsidDel="00000000" w:rsidP="00000000" w:rsidRDefault="00000000" w:rsidRPr="00000000" w14:paraId="000000C2">
      <w:pPr>
        <w:rPr>
          <w:i w:val="1"/>
          <w:color w:val="ff0000"/>
          <w:sz w:val="23"/>
          <w:szCs w:val="23"/>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i w:val="1"/>
          <w:color w:val="ff0000"/>
          <w:sz w:val="23"/>
          <w:szCs w:val="23"/>
          <w:rtl w:val="0"/>
        </w:rPr>
        <w:t xml:space="preserve">Additional short description of R&amp;D Department and its capabilities</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Block 3: Organic Farms (H2)</w:t>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color w:val="15843c"/>
          <w:sz w:val="23"/>
          <w:szCs w:val="23"/>
          <w:highlight w:val="yellow"/>
        </w:rPr>
      </w:pPr>
      <w:r w:rsidDel="00000000" w:rsidR="00000000" w:rsidRPr="00000000">
        <w:rPr>
          <w:rtl w:val="0"/>
        </w:rPr>
        <w:t xml:space="preserve">We have over 20 hectares of organic farms in Bago City, Negros Occidental, producing </w:t>
      </w:r>
      <w:r w:rsidDel="00000000" w:rsidR="00000000" w:rsidRPr="00000000">
        <w:rPr>
          <w:b w:val="1"/>
          <w:u w:val="single"/>
          <w:rtl w:val="0"/>
        </w:rPr>
        <w:t xml:space="preserve">over 30 different species of medicinal herbal extracts. </w:t>
      </w:r>
      <w:r w:rsidDel="00000000" w:rsidR="00000000" w:rsidRPr="00000000">
        <w:rPr>
          <w:rtl w:val="0"/>
        </w:rPr>
        <w:t xml:space="preserve">Herbs produced in our farms and partner farms are certified </w:t>
      </w:r>
      <w:del w:author="Maria Christensen" w:id="0" w:date="2024-02-16T13:11:55Z">
        <w:r w:rsidDel="00000000" w:rsidR="00000000" w:rsidRPr="00000000">
          <w:rPr>
            <w:rtl w:val="0"/>
          </w:rPr>
          <w:delText xml:space="preserve">to be </w:delText>
        </w:r>
      </w:del>
      <w:r w:rsidDel="00000000" w:rsidR="00000000" w:rsidRPr="00000000">
        <w:rPr>
          <w:rtl w:val="0"/>
        </w:rPr>
        <w:t xml:space="preserve">chemical-free by the Organic Certification Council of the Philippines. We operate the largest in-situ gene bank of medicinal and aromatic plants in the country with over 250 species in our collection. </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t xml:space="preserve">From these nucleus farms and nurseries, Agromedika supplies traceable planting materials to marginalized farming communities for its contract farming operations. The </w:t>
      </w:r>
      <w:ins w:author="Maria Christensen" w:id="1" w:date="2024-02-16T13:12:20Z">
        <w:r w:rsidDel="00000000" w:rsidR="00000000" w:rsidRPr="00000000">
          <w:rPr>
            <w:rtl w:val="0"/>
          </w:rPr>
          <w:t xml:space="preserve">cultivation </w:t>
        </w:r>
      </w:ins>
      <w:del w:author="Maria Christensen" w:id="1" w:date="2024-02-16T13:12:20Z">
        <w:r w:rsidDel="00000000" w:rsidR="00000000" w:rsidRPr="00000000">
          <w:rPr>
            <w:rtl w:val="0"/>
          </w:rPr>
          <w:delText xml:space="preserve">farming</w:delText>
        </w:r>
      </w:del>
      <w:r w:rsidDel="00000000" w:rsidR="00000000" w:rsidRPr="00000000">
        <w:rPr>
          <w:rtl w:val="0"/>
        </w:rPr>
        <w:t xml:space="preserve"> of medicinal herbs generate sustainable livelihood for small farmers in Negros islands. Contract farming of medicinal herbs generates a sustainable livelihood for the upland communities.</w:t>
      </w: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i w:val="1"/>
        </w:rPr>
      </w:pPr>
      <w:r w:rsidDel="00000000" w:rsidR="00000000" w:rsidRPr="00000000">
        <w:rPr>
          <w:b w:val="1"/>
          <w:rtl w:val="0"/>
        </w:rPr>
        <w:t xml:space="preserve">IMAGES</w:t>
      </w:r>
      <w:r w:rsidDel="00000000" w:rsidR="00000000" w:rsidRPr="00000000">
        <w:rPr>
          <w:i w:val="1"/>
          <w:rtl w:val="0"/>
        </w:rPr>
        <w:t xml:space="preserve"> (Gallery)</w:t>
      </w:r>
    </w:p>
    <w:p w:rsidR="00000000" w:rsidDel="00000000" w:rsidP="00000000" w:rsidRDefault="00000000" w:rsidRPr="00000000" w14:paraId="000000CC">
      <w:pPr>
        <w:rPr>
          <w:i w:val="1"/>
        </w:rPr>
      </w:pPr>
      <w:r w:rsidDel="00000000" w:rsidR="00000000" w:rsidRPr="00000000">
        <w:rPr>
          <w:i w:val="1"/>
          <w:rtl w:val="0"/>
        </w:rPr>
        <w:t xml:space="preserve">Factory Photos </w:t>
      </w:r>
    </w:p>
    <w:p w:rsidR="00000000" w:rsidDel="00000000" w:rsidP="00000000" w:rsidRDefault="00000000" w:rsidRPr="00000000" w14:paraId="000000CD">
      <w:pPr>
        <w:rPr>
          <w:i w:val="1"/>
        </w:rPr>
      </w:pPr>
      <w:r w:rsidDel="00000000" w:rsidR="00000000" w:rsidRPr="00000000">
        <w:rPr>
          <w:i w:val="1"/>
          <w:rtl w:val="0"/>
        </w:rPr>
        <w:t xml:space="preserve">Laboratory Photos</w:t>
      </w:r>
    </w:p>
    <w:p w:rsidR="00000000" w:rsidDel="00000000" w:rsidP="00000000" w:rsidRDefault="00000000" w:rsidRPr="00000000" w14:paraId="000000CE">
      <w:pPr>
        <w:rPr>
          <w:i w:val="1"/>
        </w:rPr>
      </w:pPr>
      <w:r w:rsidDel="00000000" w:rsidR="00000000" w:rsidRPr="00000000">
        <w:rPr>
          <w:i w:val="1"/>
          <w:rtl w:val="0"/>
        </w:rPr>
        <w:t xml:space="preserve">Farm Photos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ind w:left="0" w:firstLine="0"/>
        <w:rPr>
          <w:b w:val="1"/>
        </w:rPr>
      </w:pPr>
      <w:r w:rsidDel="00000000" w:rsidR="00000000" w:rsidRPr="00000000">
        <w:rPr>
          <w:b w:val="1"/>
          <w:rtl w:val="0"/>
        </w:rPr>
        <w:t xml:space="preserve">3.  Quality Control and Assurance (H1)</w:t>
      </w:r>
    </w:p>
    <w:p w:rsidR="00000000" w:rsidDel="00000000" w:rsidP="00000000" w:rsidRDefault="00000000" w:rsidRPr="00000000" w14:paraId="000000D2">
      <w:pPr>
        <w:ind w:left="0" w:firstLine="0"/>
        <w:rPr/>
      </w:pPr>
      <w:r w:rsidDel="00000000" w:rsidR="00000000" w:rsidRPr="00000000">
        <w:rPr>
          <w:rtl w:val="0"/>
        </w:rPr>
        <w:t xml:space="preserve">  </w:t>
      </w:r>
    </w:p>
    <w:p w:rsidR="00000000" w:rsidDel="00000000" w:rsidP="00000000" w:rsidRDefault="00000000" w:rsidRPr="00000000" w14:paraId="000000D3">
      <w:pPr>
        <w:rPr>
          <w:b w:val="1"/>
        </w:rPr>
      </w:pPr>
      <w:r w:rsidDel="00000000" w:rsidR="00000000" w:rsidRPr="00000000">
        <w:rPr>
          <w:b w:val="1"/>
          <w:rtl w:val="0"/>
        </w:rPr>
        <w:t xml:space="preserve">Quality Control (H1)</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The company maintains an advanced pharmaceutical quality control laboratory with in-house capabilities for HPLC, HPTLC, and UV-Vis analysis.</w:t>
      </w:r>
    </w:p>
    <w:p w:rsidR="00000000" w:rsidDel="00000000" w:rsidP="00000000" w:rsidRDefault="00000000" w:rsidRPr="00000000" w14:paraId="000000D6">
      <w:pPr>
        <w:ind w:left="0" w:firstLine="0"/>
        <w:rPr>
          <w:b w:val="1"/>
        </w:rPr>
      </w:pPr>
      <w:r w:rsidDel="00000000" w:rsidR="00000000" w:rsidRPr="00000000">
        <w:rPr>
          <w:rtl w:val="0"/>
        </w:rPr>
      </w:r>
    </w:p>
    <w:p w:rsidR="00000000" w:rsidDel="00000000" w:rsidP="00000000" w:rsidRDefault="00000000" w:rsidRPr="00000000" w14:paraId="000000D7">
      <w:pPr>
        <w:ind w:left="0" w:firstLine="0"/>
        <w:rPr>
          <w:i w:val="1"/>
        </w:rPr>
      </w:pPr>
      <w:r w:rsidDel="00000000" w:rsidR="00000000" w:rsidRPr="00000000">
        <w:rPr>
          <w:i w:val="1"/>
          <w:rtl w:val="0"/>
        </w:rPr>
        <w:t xml:space="preserve">Short description of pharmaceutical guarantee, compliance, international standards testing tools, process monitoring</w:t>
      </w:r>
    </w:p>
    <w:p w:rsidR="00000000" w:rsidDel="00000000" w:rsidP="00000000" w:rsidRDefault="00000000" w:rsidRPr="00000000" w14:paraId="000000D8">
      <w:pPr>
        <w:ind w:left="0" w:firstLine="0"/>
        <w:rPr>
          <w:i w:val="1"/>
          <w:color w:val="ff0000"/>
        </w:rPr>
      </w:pPr>
      <w:r w:rsidDel="00000000" w:rsidR="00000000" w:rsidRPr="00000000">
        <w:rPr>
          <w:i w:val="1"/>
          <w:color w:val="ff0000"/>
          <w:rtl w:val="0"/>
        </w:rPr>
        <w:t xml:space="preserve">Examples of testing tools (will have to confirm with Herbanext)</w:t>
      </w:r>
    </w:p>
    <w:p w:rsidR="00000000" w:rsidDel="00000000" w:rsidP="00000000" w:rsidRDefault="00000000" w:rsidRPr="00000000" w14:paraId="000000D9">
      <w:pPr>
        <w:rPr>
          <w:i w:val="1"/>
          <w:color w:val="ff0000"/>
        </w:rPr>
      </w:pPr>
      <w:r w:rsidDel="00000000" w:rsidR="00000000" w:rsidRPr="00000000">
        <w:rPr>
          <w:i w:val="1"/>
          <w:color w:val="ff0000"/>
          <w:rtl w:val="0"/>
        </w:rPr>
        <w:t xml:space="preserve">1. HPLC (High Performance Liquid Chromatography)</w:t>
      </w:r>
    </w:p>
    <w:p w:rsidR="00000000" w:rsidDel="00000000" w:rsidP="00000000" w:rsidRDefault="00000000" w:rsidRPr="00000000" w14:paraId="000000DA">
      <w:pPr>
        <w:rPr>
          <w:i w:val="1"/>
          <w:color w:val="ff0000"/>
        </w:rPr>
      </w:pPr>
      <w:r w:rsidDel="00000000" w:rsidR="00000000" w:rsidRPr="00000000">
        <w:rPr>
          <w:i w:val="1"/>
          <w:color w:val="ff0000"/>
          <w:rtl w:val="0"/>
        </w:rPr>
        <w:t xml:space="preserve">2. Spectrophotometer UV-Vis</w:t>
      </w:r>
    </w:p>
    <w:p w:rsidR="00000000" w:rsidDel="00000000" w:rsidP="00000000" w:rsidRDefault="00000000" w:rsidRPr="00000000" w14:paraId="000000DB">
      <w:pPr>
        <w:rPr>
          <w:i w:val="1"/>
          <w:color w:val="ff0000"/>
        </w:rPr>
      </w:pPr>
      <w:r w:rsidDel="00000000" w:rsidR="00000000" w:rsidRPr="00000000">
        <w:rPr>
          <w:i w:val="1"/>
          <w:color w:val="ff0000"/>
          <w:rtl w:val="0"/>
        </w:rPr>
        <w:t xml:space="preserve">3. TLC Densitometer</w:t>
      </w:r>
    </w:p>
    <w:p w:rsidR="00000000" w:rsidDel="00000000" w:rsidP="00000000" w:rsidRDefault="00000000" w:rsidRPr="00000000" w14:paraId="000000DC">
      <w:pPr>
        <w:rPr>
          <w:i w:val="1"/>
          <w:color w:val="ff0000"/>
        </w:rPr>
      </w:pPr>
      <w:r w:rsidDel="00000000" w:rsidR="00000000" w:rsidRPr="00000000">
        <w:rPr>
          <w:i w:val="1"/>
          <w:color w:val="ff0000"/>
          <w:rtl w:val="0"/>
        </w:rPr>
        <w:t xml:space="preserve">4. Photostability Chamber</w:t>
      </w:r>
    </w:p>
    <w:p w:rsidR="00000000" w:rsidDel="00000000" w:rsidP="00000000" w:rsidRDefault="00000000" w:rsidRPr="00000000" w14:paraId="000000DD">
      <w:pPr>
        <w:rPr>
          <w:i w:val="1"/>
          <w:color w:val="ff0000"/>
        </w:rPr>
      </w:pPr>
      <w:r w:rsidDel="00000000" w:rsidR="00000000" w:rsidRPr="00000000">
        <w:rPr>
          <w:i w:val="1"/>
          <w:color w:val="ff0000"/>
          <w:rtl w:val="0"/>
        </w:rPr>
        <w:t xml:space="preserve">5. Laminar Air Flow</w:t>
      </w:r>
    </w:p>
    <w:p w:rsidR="00000000" w:rsidDel="00000000" w:rsidP="00000000" w:rsidRDefault="00000000" w:rsidRPr="00000000" w14:paraId="000000DE">
      <w:pPr>
        <w:rPr>
          <w:i w:val="1"/>
          <w:color w:val="ff0000"/>
        </w:rPr>
      </w:pPr>
      <w:r w:rsidDel="00000000" w:rsidR="00000000" w:rsidRPr="00000000">
        <w:rPr>
          <w:i w:val="1"/>
          <w:color w:val="ff0000"/>
          <w:rtl w:val="0"/>
        </w:rPr>
        <w:t xml:space="preserve">6. Tablet Hardness Tester</w:t>
      </w:r>
    </w:p>
    <w:p w:rsidR="00000000" w:rsidDel="00000000" w:rsidP="00000000" w:rsidRDefault="00000000" w:rsidRPr="00000000" w14:paraId="000000DF">
      <w:pPr>
        <w:rPr>
          <w:i w:val="1"/>
          <w:color w:val="ff0000"/>
        </w:rPr>
      </w:pPr>
      <w:r w:rsidDel="00000000" w:rsidR="00000000" w:rsidRPr="00000000">
        <w:rPr>
          <w:i w:val="1"/>
          <w:color w:val="ff0000"/>
          <w:rtl w:val="0"/>
        </w:rPr>
        <w:t xml:space="preserve">7. Viscometer</w:t>
      </w:r>
    </w:p>
    <w:p w:rsidR="00000000" w:rsidDel="00000000" w:rsidP="00000000" w:rsidRDefault="00000000" w:rsidRPr="00000000" w14:paraId="000000E0">
      <w:pPr>
        <w:rPr>
          <w:i w:val="1"/>
          <w:color w:val="ff0000"/>
        </w:rPr>
      </w:pPr>
      <w:r w:rsidDel="00000000" w:rsidR="00000000" w:rsidRPr="00000000">
        <w:rPr>
          <w:i w:val="1"/>
          <w:color w:val="ff0000"/>
          <w:rtl w:val="0"/>
        </w:rPr>
        <w:t xml:space="preserve">8. Autoclave</w:t>
      </w:r>
    </w:p>
    <w:p w:rsidR="00000000" w:rsidDel="00000000" w:rsidP="00000000" w:rsidRDefault="00000000" w:rsidRPr="00000000" w14:paraId="000000E1">
      <w:pPr>
        <w:rPr>
          <w:i w:val="1"/>
          <w:color w:val="ff0000"/>
        </w:rPr>
      </w:pPr>
      <w:r w:rsidDel="00000000" w:rsidR="00000000" w:rsidRPr="00000000">
        <w:rPr>
          <w:i w:val="1"/>
          <w:color w:val="ff0000"/>
          <w:rtl w:val="0"/>
        </w:rPr>
        <w:t xml:space="preserve">9. Moisture Analyzer</w:t>
      </w:r>
    </w:p>
    <w:p w:rsidR="00000000" w:rsidDel="00000000" w:rsidP="00000000" w:rsidRDefault="00000000" w:rsidRPr="00000000" w14:paraId="000000E2">
      <w:pPr>
        <w:rPr>
          <w:i w:val="1"/>
          <w:color w:val="ff0000"/>
        </w:rPr>
      </w:pPr>
      <w:r w:rsidDel="00000000" w:rsidR="00000000" w:rsidRPr="00000000">
        <w:rPr>
          <w:i w:val="1"/>
          <w:color w:val="ff0000"/>
          <w:rtl w:val="0"/>
        </w:rPr>
        <w:t xml:space="preserve">10. High Performance Microscope</w:t>
      </w:r>
    </w:p>
    <w:p w:rsidR="00000000" w:rsidDel="00000000" w:rsidP="00000000" w:rsidRDefault="00000000" w:rsidRPr="00000000" w14:paraId="000000E3">
      <w:pPr>
        <w:rPr>
          <w:i w:val="1"/>
          <w:color w:val="ff0000"/>
        </w:rPr>
      </w:pPr>
      <w:r w:rsidDel="00000000" w:rsidR="00000000" w:rsidRPr="00000000">
        <w:rPr>
          <w:i w:val="1"/>
          <w:color w:val="ff0000"/>
          <w:rtl w:val="0"/>
        </w:rPr>
        <w:t xml:space="preserve">11. Disintegration Tester</w:t>
      </w:r>
    </w:p>
    <w:p w:rsidR="00000000" w:rsidDel="00000000" w:rsidP="00000000" w:rsidRDefault="00000000" w:rsidRPr="00000000" w14:paraId="000000E4">
      <w:pPr>
        <w:ind w:left="0" w:firstLine="0"/>
        <w:rPr>
          <w:color w:val="ff0000"/>
        </w:rPr>
      </w:pPr>
      <w:r w:rsidDel="00000000" w:rsidR="00000000" w:rsidRPr="00000000">
        <w:rPr>
          <w:color w:val="ff0000"/>
          <w:rtl w:val="0"/>
        </w:rPr>
        <w:t xml:space="preserve"> </w:t>
      </w:r>
    </w:p>
    <w:p w:rsidR="00000000" w:rsidDel="00000000" w:rsidP="00000000" w:rsidRDefault="00000000" w:rsidRPr="00000000" w14:paraId="000000E5">
      <w:pPr>
        <w:ind w:left="0" w:firstLine="0"/>
        <w:rPr>
          <w:b w:val="1"/>
        </w:rPr>
      </w:pPr>
      <w:r w:rsidDel="00000000" w:rsidR="00000000" w:rsidRPr="00000000">
        <w:rPr>
          <w:b w:val="1"/>
          <w:rtl w:val="0"/>
        </w:rPr>
        <w:t xml:space="preserve">Quality Assurance (H2)</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line="450" w:lineRule="auto"/>
        <w:rPr/>
      </w:pPr>
      <w:r w:rsidDel="00000000" w:rsidR="00000000" w:rsidRPr="00000000">
        <w:rPr>
          <w:rtl w:val="0"/>
        </w:rPr>
        <w:t xml:space="preserve">Our clients are assured of the quality of our products by our commitment to:</w:t>
      </w:r>
    </w:p>
    <w:p w:rsidR="00000000" w:rsidDel="00000000" w:rsidP="00000000" w:rsidRDefault="00000000" w:rsidRPr="00000000" w14:paraId="000000E7">
      <w:pPr>
        <w:numPr>
          <w:ilvl w:val="0"/>
          <w:numId w:val="2"/>
        </w:numPr>
        <w:pBdr>
          <w:top w:color="auto" w:space="0" w:sz="0" w:val="none"/>
          <w:left w:color="auto" w:space="0" w:sz="0" w:val="none"/>
          <w:bottom w:color="auto" w:space="0" w:sz="0" w:val="none"/>
          <w:right w:color="auto" w:space="0" w:sz="0" w:val="none"/>
          <w:between w:color="auto" w:space="0" w:sz="0" w:val="none"/>
        </w:pBdr>
        <w:spacing w:line="450" w:lineRule="auto"/>
        <w:ind w:left="720" w:hanging="360"/>
        <w:rPr>
          <w:u w:val="none"/>
        </w:rPr>
      </w:pPr>
      <w:r w:rsidDel="00000000" w:rsidR="00000000" w:rsidRPr="00000000">
        <w:rPr>
          <w:rtl w:val="0"/>
        </w:rPr>
        <w:t xml:space="preserve">Work with farmers to supply us with the highest quality herbs.</w:t>
      </w:r>
    </w:p>
    <w:p w:rsidR="00000000" w:rsidDel="00000000" w:rsidP="00000000" w:rsidRDefault="00000000" w:rsidRPr="00000000" w14:paraId="000000E8">
      <w:pPr>
        <w:numPr>
          <w:ilvl w:val="0"/>
          <w:numId w:val="2"/>
        </w:numPr>
        <w:pBdr>
          <w:top w:color="auto" w:space="0" w:sz="0" w:val="none"/>
          <w:left w:color="auto" w:space="0" w:sz="0" w:val="none"/>
          <w:bottom w:color="auto" w:space="0" w:sz="0" w:val="none"/>
          <w:right w:color="auto" w:space="0" w:sz="0" w:val="none"/>
          <w:between w:color="auto" w:space="0" w:sz="0" w:val="none"/>
        </w:pBdr>
        <w:spacing w:line="450" w:lineRule="auto"/>
        <w:ind w:left="720" w:hanging="360"/>
        <w:rPr>
          <w:u w:val="none"/>
        </w:rPr>
      </w:pPr>
      <w:r w:rsidDel="00000000" w:rsidR="00000000" w:rsidRPr="00000000">
        <w:rPr>
          <w:rtl w:val="0"/>
        </w:rPr>
        <w:t xml:space="preserve">Maintain our own research farm for developing greener farming technologies.</w:t>
      </w:r>
    </w:p>
    <w:p w:rsidR="00000000" w:rsidDel="00000000" w:rsidP="00000000" w:rsidRDefault="00000000" w:rsidRPr="00000000" w14:paraId="000000E9">
      <w:pPr>
        <w:numPr>
          <w:ilvl w:val="0"/>
          <w:numId w:val="2"/>
        </w:numPr>
        <w:pBdr>
          <w:top w:color="auto" w:space="0" w:sz="0" w:val="none"/>
          <w:left w:color="auto" w:space="0" w:sz="0" w:val="none"/>
          <w:bottom w:color="auto" w:space="0" w:sz="0" w:val="none"/>
          <w:right w:color="auto" w:space="0" w:sz="0" w:val="none"/>
          <w:between w:color="auto" w:space="0" w:sz="0" w:val="none"/>
        </w:pBdr>
        <w:spacing w:line="450" w:lineRule="auto"/>
        <w:ind w:left="720" w:hanging="360"/>
        <w:rPr>
          <w:u w:val="none"/>
        </w:rPr>
      </w:pPr>
      <w:r w:rsidDel="00000000" w:rsidR="00000000" w:rsidRPr="00000000">
        <w:rPr>
          <w:rtl w:val="0"/>
        </w:rPr>
        <w:t xml:space="preserve">Carefully evaluate each ingredient we use and every supplier we work with.</w:t>
      </w:r>
    </w:p>
    <w:p w:rsidR="00000000" w:rsidDel="00000000" w:rsidP="00000000" w:rsidRDefault="00000000" w:rsidRPr="00000000" w14:paraId="000000EA">
      <w:pPr>
        <w:numPr>
          <w:ilvl w:val="0"/>
          <w:numId w:val="2"/>
        </w:numPr>
        <w:pBdr>
          <w:top w:color="auto" w:space="0" w:sz="0" w:val="none"/>
          <w:left w:color="auto" w:space="0" w:sz="0" w:val="none"/>
          <w:bottom w:color="auto" w:space="0" w:sz="0" w:val="none"/>
          <w:right w:color="auto" w:space="0" w:sz="0" w:val="none"/>
          <w:between w:color="auto" w:space="0" w:sz="0" w:val="none"/>
        </w:pBdr>
        <w:spacing w:line="450" w:lineRule="auto"/>
        <w:ind w:left="720" w:hanging="360"/>
        <w:rPr>
          <w:u w:val="none"/>
        </w:rPr>
      </w:pPr>
      <w:r w:rsidDel="00000000" w:rsidR="00000000" w:rsidRPr="00000000">
        <w:rPr>
          <w:rtl w:val="0"/>
        </w:rPr>
        <w:t xml:space="preserve">Manufacture products that have proven efficacy and are free of artificial substances and potentially harmful ingredients.</w:t>
      </w:r>
    </w:p>
    <w:p w:rsidR="00000000" w:rsidDel="00000000" w:rsidP="00000000" w:rsidRDefault="00000000" w:rsidRPr="00000000" w14:paraId="000000EB">
      <w:pPr>
        <w:numPr>
          <w:ilvl w:val="0"/>
          <w:numId w:val="2"/>
        </w:numPr>
        <w:pBdr>
          <w:top w:color="auto" w:space="0" w:sz="0" w:val="none"/>
          <w:left w:color="auto" w:space="0" w:sz="0" w:val="none"/>
          <w:bottom w:color="auto" w:space="0" w:sz="0" w:val="none"/>
          <w:right w:color="auto" w:space="0" w:sz="0" w:val="none"/>
          <w:between w:color="auto" w:space="0" w:sz="0" w:val="none"/>
        </w:pBdr>
        <w:spacing w:line="450" w:lineRule="auto"/>
        <w:ind w:left="720" w:hanging="360"/>
        <w:rPr>
          <w:u w:val="none"/>
        </w:rPr>
      </w:pPr>
      <w:r w:rsidDel="00000000" w:rsidR="00000000" w:rsidRPr="00000000">
        <w:rPr>
          <w:rtl w:val="0"/>
        </w:rPr>
        <w:t xml:space="preserve">Invest in our own manufacturing facilities, in our people, and in science to attain and surpass our quality standards.</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b w:val="1"/>
        </w:rPr>
      </w:pPr>
      <w:r w:rsidDel="00000000" w:rsidR="00000000" w:rsidRPr="00000000">
        <w:rPr>
          <w:rtl w:val="0"/>
        </w:rPr>
      </w:r>
    </w:p>
    <w:p w:rsidR="00000000" w:rsidDel="00000000" w:rsidP="00000000" w:rsidRDefault="00000000" w:rsidRPr="00000000" w14:paraId="000000EE">
      <w:pPr>
        <w:ind w:left="0" w:firstLine="0"/>
        <w:rPr>
          <w:b w:val="1"/>
        </w:rPr>
      </w:pPr>
      <w:r w:rsidDel="00000000" w:rsidR="00000000" w:rsidRPr="00000000">
        <w:rPr>
          <w:b w:val="1"/>
          <w:rtl w:val="0"/>
        </w:rPr>
        <w:t xml:space="preserve">GALLERY</w:t>
      </w:r>
    </w:p>
    <w:p w:rsidR="00000000" w:rsidDel="00000000" w:rsidP="00000000" w:rsidRDefault="00000000" w:rsidRPr="00000000" w14:paraId="000000EF">
      <w:pPr>
        <w:ind w:left="0" w:firstLine="0"/>
        <w:rPr>
          <w:b w:val="1"/>
        </w:rPr>
      </w:pPr>
      <w:r w:rsidDel="00000000" w:rsidR="00000000" w:rsidRPr="00000000">
        <w:rPr>
          <w:rtl w:val="0"/>
        </w:rPr>
      </w:r>
    </w:p>
    <w:p w:rsidR="00000000" w:rsidDel="00000000" w:rsidP="00000000" w:rsidRDefault="00000000" w:rsidRPr="00000000" w14:paraId="000000F0">
      <w:pPr>
        <w:ind w:left="0" w:firstLine="0"/>
        <w:rPr>
          <w:b w:val="1"/>
        </w:rPr>
      </w:pPr>
      <w:r w:rsidDel="00000000" w:rsidR="00000000" w:rsidRPr="00000000">
        <w:rPr>
          <w:b w:val="1"/>
          <w:rtl w:val="0"/>
        </w:rPr>
        <w:t xml:space="preserve">Dropdown: </w:t>
      </w:r>
    </w:p>
    <w:p w:rsidR="00000000" w:rsidDel="00000000" w:rsidP="00000000" w:rsidRDefault="00000000" w:rsidRPr="00000000" w14:paraId="000000F1">
      <w:pPr>
        <w:ind w:left="0" w:firstLine="0"/>
        <w:rPr>
          <w:b w:val="1"/>
        </w:rPr>
      </w:pPr>
      <w:r w:rsidDel="00000000" w:rsidR="00000000" w:rsidRPr="00000000">
        <w:rPr>
          <w:rtl w:val="0"/>
        </w:rPr>
      </w:r>
    </w:p>
    <w:p w:rsidR="00000000" w:rsidDel="00000000" w:rsidP="00000000" w:rsidRDefault="00000000" w:rsidRPr="00000000" w14:paraId="000000F2">
      <w:pPr>
        <w:ind w:left="0" w:firstLine="0"/>
        <w:rPr>
          <w:b w:val="1"/>
        </w:rPr>
      </w:pPr>
      <w:r w:rsidDel="00000000" w:rsidR="00000000" w:rsidRPr="00000000">
        <w:rPr>
          <w:b w:val="1"/>
          <w:rtl w:val="0"/>
        </w:rPr>
        <w:t xml:space="preserve">1. Certificates (a page for PDF, images of certificates or links)</w:t>
      </w:r>
    </w:p>
    <w:p w:rsidR="00000000" w:rsidDel="00000000" w:rsidP="00000000" w:rsidRDefault="00000000" w:rsidRPr="00000000" w14:paraId="000000F3">
      <w:pPr>
        <w:ind w:left="0" w:firstLine="0"/>
        <w:rPr/>
      </w:pPr>
      <w:r w:rsidDel="00000000" w:rsidR="00000000" w:rsidRPr="00000000">
        <w:rPr>
          <w:rtl w:val="0"/>
        </w:rPr>
        <w:t xml:space="preserve">Could have a side menu like this:</w:t>
      </w:r>
    </w:p>
    <w:p w:rsidR="00000000" w:rsidDel="00000000" w:rsidP="00000000" w:rsidRDefault="00000000" w:rsidRPr="00000000" w14:paraId="000000F4">
      <w:pPr>
        <w:ind w:left="0" w:firstLine="0"/>
        <w:rPr>
          <w:b w:val="1"/>
        </w:rPr>
      </w:pPr>
      <w:r w:rsidDel="00000000" w:rsidR="00000000" w:rsidRPr="00000000">
        <w:rPr>
          <w:b w:val="1"/>
        </w:rPr>
        <w:drawing>
          <wp:inline distB="114300" distT="114300" distL="114300" distR="114300">
            <wp:extent cx="3533775" cy="23241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53377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ind w:left="0" w:firstLine="0"/>
        <w:rPr>
          <w:b w:val="1"/>
        </w:rPr>
      </w:pPr>
      <w:r w:rsidDel="00000000" w:rsidR="00000000" w:rsidRPr="00000000">
        <w:rPr>
          <w:b w:val="1"/>
          <w:rtl w:val="0"/>
        </w:rPr>
        <w:t xml:space="preserve">FDA</w:t>
      </w:r>
    </w:p>
    <w:p w:rsidR="00000000" w:rsidDel="00000000" w:rsidP="00000000" w:rsidRDefault="00000000" w:rsidRPr="00000000" w14:paraId="000000F6">
      <w:pPr>
        <w:ind w:left="0" w:firstLine="0"/>
        <w:rPr>
          <w:b w:val="1"/>
        </w:rPr>
      </w:pPr>
      <w:r w:rsidDel="00000000" w:rsidR="00000000" w:rsidRPr="00000000">
        <w:rPr>
          <w:b w:val="1"/>
          <w:rtl w:val="0"/>
        </w:rPr>
        <w:t xml:space="preserve">GMP</w:t>
      </w:r>
    </w:p>
    <w:p w:rsidR="00000000" w:rsidDel="00000000" w:rsidP="00000000" w:rsidRDefault="00000000" w:rsidRPr="00000000" w14:paraId="000000F7">
      <w:pPr>
        <w:ind w:left="0" w:firstLine="0"/>
        <w:rPr>
          <w:b w:val="1"/>
        </w:rPr>
      </w:pPr>
      <w:r w:rsidDel="00000000" w:rsidR="00000000" w:rsidRPr="00000000">
        <w:rPr>
          <w:b w:val="1"/>
          <w:rtl w:val="0"/>
        </w:rPr>
        <w:t xml:space="preserve">OCCP</w:t>
      </w:r>
    </w:p>
    <w:p w:rsidR="00000000" w:rsidDel="00000000" w:rsidP="00000000" w:rsidRDefault="00000000" w:rsidRPr="00000000" w14:paraId="000000F8">
      <w:pPr>
        <w:ind w:left="0" w:firstLine="0"/>
        <w:rPr>
          <w:b w:val="1"/>
        </w:rPr>
      </w:pPr>
      <w:r w:rsidDel="00000000" w:rsidR="00000000" w:rsidRPr="00000000">
        <w:rPr>
          <w:b w:val="1"/>
          <w:rtl w:val="0"/>
        </w:rPr>
        <w:t xml:space="preserve">HALAL</w:t>
      </w:r>
    </w:p>
    <w:p w:rsidR="00000000" w:rsidDel="00000000" w:rsidP="00000000" w:rsidRDefault="00000000" w:rsidRPr="00000000" w14:paraId="000000F9">
      <w:pPr>
        <w:ind w:left="0" w:firstLine="0"/>
        <w:rPr>
          <w:b w:val="1"/>
        </w:rPr>
      </w:pPr>
      <w:r w:rsidDel="00000000" w:rsidR="00000000" w:rsidRPr="00000000">
        <w:rPr>
          <w:b w:val="1"/>
          <w:rtl w:val="0"/>
        </w:rPr>
        <w:t xml:space="preserve">HACCP</w:t>
      </w:r>
    </w:p>
    <w:p w:rsidR="00000000" w:rsidDel="00000000" w:rsidP="00000000" w:rsidRDefault="00000000" w:rsidRPr="00000000" w14:paraId="000000FA">
      <w:pPr>
        <w:ind w:left="0" w:firstLine="0"/>
        <w:rPr>
          <w:b w:val="1"/>
        </w:rPr>
      </w:pPr>
      <w:r w:rsidDel="00000000" w:rsidR="00000000" w:rsidRPr="00000000">
        <w:rPr>
          <w:rtl w:val="0"/>
        </w:rPr>
      </w:r>
    </w:p>
    <w:p w:rsidR="00000000" w:rsidDel="00000000" w:rsidP="00000000" w:rsidRDefault="00000000" w:rsidRPr="00000000" w14:paraId="000000FB">
      <w:pPr>
        <w:ind w:left="0" w:firstLine="0"/>
        <w:rPr>
          <w:b w:val="1"/>
        </w:rPr>
      </w:pPr>
      <w:r w:rsidDel="00000000" w:rsidR="00000000" w:rsidRPr="00000000">
        <w:rPr>
          <w:b w:val="1"/>
          <w:rtl w:val="0"/>
        </w:rPr>
        <w:t xml:space="preserve">2. Brochures (a page for PDF downloadables or viewing or links)</w:t>
      </w:r>
    </w:p>
    <w:p w:rsidR="00000000" w:rsidDel="00000000" w:rsidP="00000000" w:rsidRDefault="00000000" w:rsidRPr="00000000" w14:paraId="000000FC">
      <w:pPr>
        <w:ind w:left="0" w:firstLine="0"/>
        <w:rPr>
          <w:b w:val="1"/>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t xml:space="preserve">In side menu as above:</w:t>
      </w:r>
    </w:p>
    <w:p w:rsidR="00000000" w:rsidDel="00000000" w:rsidP="00000000" w:rsidRDefault="00000000" w:rsidRPr="00000000" w14:paraId="000000FE">
      <w:pPr>
        <w:ind w:left="0" w:firstLine="0"/>
        <w:rPr>
          <w:b w:val="1"/>
        </w:rPr>
      </w:pPr>
      <w:r w:rsidDel="00000000" w:rsidR="00000000" w:rsidRPr="00000000">
        <w:rPr>
          <w:b w:val="1"/>
          <w:rtl w:val="0"/>
        </w:rPr>
        <w:t xml:space="preserve">Machine Catalogue</w:t>
      </w:r>
    </w:p>
    <w:p w:rsidR="00000000" w:rsidDel="00000000" w:rsidP="00000000" w:rsidRDefault="00000000" w:rsidRPr="00000000" w14:paraId="000000FF">
      <w:pPr>
        <w:ind w:left="0" w:firstLine="0"/>
        <w:rPr>
          <w:b w:val="1"/>
        </w:rPr>
      </w:pPr>
      <w:r w:rsidDel="00000000" w:rsidR="00000000" w:rsidRPr="00000000">
        <w:rPr>
          <w:b w:val="1"/>
          <w:rtl w:val="0"/>
        </w:rPr>
        <w:t xml:space="preserve">Philippine Medicinal Plants</w:t>
      </w:r>
    </w:p>
    <w:p w:rsidR="00000000" w:rsidDel="00000000" w:rsidP="00000000" w:rsidRDefault="00000000" w:rsidRPr="00000000" w14:paraId="00000100">
      <w:pPr>
        <w:ind w:left="0" w:firstLine="0"/>
        <w:rPr>
          <w:b w:val="1"/>
        </w:rPr>
      </w:pPr>
      <w:r w:rsidDel="00000000" w:rsidR="00000000" w:rsidRPr="00000000">
        <w:rPr>
          <w:b w:val="1"/>
          <w:rtl w:val="0"/>
        </w:rPr>
        <w:t xml:space="preserve">Product Catalogue</w:t>
      </w:r>
    </w:p>
    <w:p w:rsidR="00000000" w:rsidDel="00000000" w:rsidP="00000000" w:rsidRDefault="00000000" w:rsidRPr="00000000" w14:paraId="00000101">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102">
      <w:pPr>
        <w:ind w:left="0" w:firstLine="0"/>
        <w:jc w:val="center"/>
        <w:rPr>
          <w:b w:val="1"/>
          <w:sz w:val="26"/>
          <w:szCs w:val="26"/>
        </w:rPr>
      </w:pPr>
      <w:r w:rsidDel="00000000" w:rsidR="00000000" w:rsidRPr="00000000">
        <w:rPr>
          <w:b w:val="1"/>
          <w:sz w:val="26"/>
          <w:szCs w:val="26"/>
          <w:rtl w:val="0"/>
        </w:rPr>
        <w:t xml:space="preserve">Product Data Sheet (Sample Only)</w:t>
      </w:r>
    </w:p>
    <w:p w:rsidR="00000000" w:rsidDel="00000000" w:rsidP="00000000" w:rsidRDefault="00000000" w:rsidRPr="00000000" w14:paraId="00000103">
      <w:pPr>
        <w:ind w:left="0" w:firstLine="0"/>
        <w:rPr>
          <w:b w:val="1"/>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tbl>
      <w:tblPr>
        <w:tblStyle w:val="Table3"/>
        <w:tblW w:w="87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55"/>
        <w:gridCol w:w="6435"/>
        <w:tblGridChange w:id="0">
          <w:tblGrid>
            <w:gridCol w:w="2070"/>
            <w:gridCol w:w="255"/>
            <w:gridCol w:w="6435"/>
          </w:tblGrid>
        </w:tblGridChange>
      </w:tblGrid>
      <w:tr>
        <w:trPr>
          <w:cantSplit w:val="0"/>
          <w:trHeight w:val="119.62204724409449"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5">
            <w:pPr>
              <w:keepLines w:val="1"/>
              <w:spacing w:line="240" w:lineRule="auto"/>
              <w:rPr>
                <w:b w:val="1"/>
                <w:sz w:val="20"/>
                <w:szCs w:val="20"/>
              </w:rPr>
            </w:pPr>
            <w:r w:rsidDel="00000000" w:rsidR="00000000" w:rsidRPr="00000000">
              <w:rPr>
                <w:b w:val="1"/>
                <w:sz w:val="20"/>
                <w:szCs w:val="20"/>
                <w:rtl w:val="0"/>
              </w:rPr>
              <w:t xml:space="preserve">Common name </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6">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7">
            <w:pPr>
              <w:keepLines w:val="1"/>
              <w:spacing w:line="240" w:lineRule="auto"/>
              <w:rPr>
                <w:b w:val="1"/>
                <w:sz w:val="20"/>
                <w:szCs w:val="20"/>
              </w:rPr>
            </w:pPr>
            <w:r w:rsidDel="00000000" w:rsidR="00000000" w:rsidRPr="00000000">
              <w:rPr>
                <w:b w:val="1"/>
                <w:sz w:val="20"/>
                <w:szCs w:val="20"/>
                <w:rtl w:val="0"/>
              </w:rPr>
              <w:t xml:space="preserve">Blumea Leaves Dry Extract </w:t>
            </w:r>
          </w:p>
        </w:tc>
      </w:tr>
      <w:tr>
        <w:trPr>
          <w:cantSplit w:val="0"/>
          <w:trHeight w:val="40.81889763779528"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8">
            <w:pPr>
              <w:keepLines w:val="1"/>
              <w:spacing w:line="240" w:lineRule="auto"/>
              <w:rPr>
                <w:sz w:val="20"/>
                <w:szCs w:val="20"/>
              </w:rPr>
            </w:pPr>
            <w:r w:rsidDel="00000000" w:rsidR="00000000" w:rsidRPr="00000000">
              <w:rPr>
                <w:sz w:val="20"/>
                <w:szCs w:val="20"/>
                <w:rtl w:val="0"/>
              </w:rPr>
              <w:t xml:space="preserve">Botanical name </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9">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A">
            <w:pPr>
              <w:keepLines w:val="1"/>
              <w:spacing w:line="240" w:lineRule="auto"/>
              <w:rPr>
                <w:sz w:val="20"/>
                <w:szCs w:val="20"/>
              </w:rPr>
            </w:pPr>
            <w:r w:rsidDel="00000000" w:rsidR="00000000" w:rsidRPr="00000000">
              <w:rPr>
                <w:sz w:val="20"/>
                <w:szCs w:val="20"/>
                <w:rtl w:val="0"/>
              </w:rPr>
              <w:t xml:space="preserve">Blumea balsamifera </w:t>
            </w:r>
          </w:p>
        </w:tc>
      </w:tr>
      <w:tr>
        <w:trPr>
          <w:cantSplit w:val="0"/>
          <w:trHeight w:val="40.81889763779528"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B">
            <w:pPr>
              <w:keepLines w:val="1"/>
              <w:spacing w:line="240" w:lineRule="auto"/>
              <w:rPr>
                <w:sz w:val="20"/>
                <w:szCs w:val="20"/>
              </w:rPr>
            </w:pPr>
            <w:r w:rsidDel="00000000" w:rsidR="00000000" w:rsidRPr="00000000">
              <w:rPr>
                <w:sz w:val="20"/>
                <w:szCs w:val="20"/>
                <w:rtl w:val="0"/>
              </w:rPr>
              <w:t xml:space="preserve">Local name </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C">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D">
            <w:pPr>
              <w:keepLines w:val="1"/>
              <w:spacing w:line="240" w:lineRule="auto"/>
              <w:rPr>
                <w:sz w:val="20"/>
                <w:szCs w:val="20"/>
              </w:rPr>
            </w:pPr>
            <w:r w:rsidDel="00000000" w:rsidR="00000000" w:rsidRPr="00000000">
              <w:rPr>
                <w:sz w:val="20"/>
                <w:szCs w:val="20"/>
                <w:rtl w:val="0"/>
              </w:rPr>
              <w:t xml:space="preserve">Sambong</w:t>
            </w:r>
          </w:p>
        </w:tc>
      </w:tr>
      <w:tr>
        <w:trPr>
          <w:cantSplit w:val="0"/>
          <w:trHeight w:val="40.81889763779528"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E">
            <w:pPr>
              <w:keepLines w:val="1"/>
              <w:spacing w:line="240" w:lineRule="auto"/>
              <w:rPr>
                <w:sz w:val="20"/>
                <w:szCs w:val="20"/>
              </w:rPr>
            </w:pPr>
            <w:r w:rsidDel="00000000" w:rsidR="00000000" w:rsidRPr="00000000">
              <w:rPr>
                <w:sz w:val="20"/>
                <w:szCs w:val="20"/>
                <w:rtl w:val="0"/>
              </w:rPr>
              <w:t xml:space="preserve">Raw material</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0F">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0">
            <w:pPr>
              <w:keepLines w:val="1"/>
              <w:spacing w:line="240" w:lineRule="auto"/>
              <w:rPr>
                <w:sz w:val="20"/>
                <w:szCs w:val="20"/>
              </w:rPr>
            </w:pPr>
            <w:r w:rsidDel="00000000" w:rsidR="00000000" w:rsidRPr="00000000">
              <w:rPr>
                <w:sz w:val="20"/>
                <w:szCs w:val="20"/>
                <w:rtl w:val="0"/>
              </w:rPr>
              <w:t xml:space="preserve">Leaves, dried</w:t>
            </w:r>
          </w:p>
        </w:tc>
      </w:tr>
      <w:tr>
        <w:trPr>
          <w:cantSplit w:val="0"/>
          <w:trHeight w:val="40.81889763779528"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1">
            <w:pPr>
              <w:keepLines w:val="1"/>
              <w:spacing w:line="240" w:lineRule="auto"/>
              <w:rPr>
                <w:sz w:val="20"/>
                <w:szCs w:val="20"/>
              </w:rPr>
            </w:pPr>
            <w:r w:rsidDel="00000000" w:rsidR="00000000" w:rsidRPr="00000000">
              <w:rPr>
                <w:sz w:val="20"/>
                <w:szCs w:val="20"/>
                <w:rtl w:val="0"/>
              </w:rPr>
              <w:t xml:space="preserve">Ratio plant to extract</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2">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3">
            <w:pPr>
              <w:keepLines w:val="1"/>
              <w:spacing w:line="240" w:lineRule="auto"/>
              <w:rPr>
                <w:sz w:val="20"/>
                <w:szCs w:val="20"/>
              </w:rPr>
            </w:pPr>
            <w:r w:rsidDel="00000000" w:rsidR="00000000" w:rsidRPr="00000000">
              <w:rPr>
                <w:sz w:val="20"/>
                <w:szCs w:val="20"/>
                <w:rtl w:val="0"/>
              </w:rPr>
              <w:t xml:space="preserve">10 kg raw material yield 1 kg product</w:t>
            </w:r>
          </w:p>
        </w:tc>
      </w:tr>
      <w:tr>
        <w:trPr>
          <w:cantSplit w:val="0"/>
          <w:trHeight w:val="40.81889763779528"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4">
            <w:pPr>
              <w:keepLines w:val="1"/>
              <w:spacing w:line="240" w:lineRule="auto"/>
              <w:rPr>
                <w:sz w:val="20"/>
                <w:szCs w:val="20"/>
              </w:rPr>
            </w:pPr>
            <w:r w:rsidDel="00000000" w:rsidR="00000000" w:rsidRPr="00000000">
              <w:rPr>
                <w:sz w:val="20"/>
                <w:szCs w:val="20"/>
                <w:rtl w:val="0"/>
              </w:rPr>
              <w:t xml:space="preserve">Identification</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5">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6">
            <w:pPr>
              <w:keepLines w:val="1"/>
              <w:spacing w:line="240" w:lineRule="auto"/>
              <w:rPr>
                <w:sz w:val="20"/>
                <w:szCs w:val="20"/>
              </w:rPr>
            </w:pPr>
            <w:r w:rsidDel="00000000" w:rsidR="00000000" w:rsidRPr="00000000">
              <w:rPr>
                <w:rtl w:val="0"/>
              </w:rPr>
            </w:r>
          </w:p>
        </w:tc>
      </w:tr>
      <w:tr>
        <w:trPr>
          <w:cantSplit w:val="0"/>
          <w:trHeight w:val="40.81889763779528"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7">
            <w:pPr>
              <w:keepLines w:val="1"/>
              <w:spacing w:line="240" w:lineRule="auto"/>
              <w:rPr>
                <w:sz w:val="20"/>
                <w:szCs w:val="20"/>
              </w:rPr>
            </w:pPr>
            <w:r w:rsidDel="00000000" w:rsidR="00000000" w:rsidRPr="00000000">
              <w:rPr>
                <w:sz w:val="20"/>
                <w:szCs w:val="20"/>
                <w:rtl w:val="0"/>
              </w:rPr>
              <w:t xml:space="preserve">Active component</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8">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9">
            <w:pPr>
              <w:keepLines w:val="1"/>
              <w:spacing w:line="240" w:lineRule="auto"/>
              <w:rPr>
                <w:sz w:val="20"/>
                <w:szCs w:val="20"/>
              </w:rPr>
            </w:pPr>
            <w:r w:rsidDel="00000000" w:rsidR="00000000" w:rsidRPr="00000000">
              <w:rPr>
                <w:rtl w:val="0"/>
              </w:rPr>
            </w:r>
          </w:p>
        </w:tc>
      </w:tr>
      <w:tr>
        <w:trPr>
          <w:cantSplit w:val="0"/>
          <w:trHeight w:val="40.81889763779528"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A">
            <w:pPr>
              <w:keepLines w:val="1"/>
              <w:spacing w:line="240" w:lineRule="auto"/>
              <w:rPr>
                <w:sz w:val="20"/>
                <w:szCs w:val="20"/>
              </w:rPr>
            </w:pPr>
            <w:r w:rsidDel="00000000" w:rsidR="00000000" w:rsidRPr="00000000">
              <w:rPr>
                <w:sz w:val="20"/>
                <w:szCs w:val="20"/>
                <w:rtl w:val="0"/>
              </w:rPr>
              <w:t xml:space="preserve">Extraction solvent</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B">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C">
            <w:pPr>
              <w:keepLines w:val="1"/>
              <w:spacing w:line="240" w:lineRule="auto"/>
              <w:rPr>
                <w:sz w:val="20"/>
                <w:szCs w:val="20"/>
              </w:rPr>
            </w:pPr>
            <w:r w:rsidDel="00000000" w:rsidR="00000000" w:rsidRPr="00000000">
              <w:rPr>
                <w:sz w:val="20"/>
                <w:szCs w:val="20"/>
                <w:rtl w:val="0"/>
              </w:rPr>
              <w:t xml:space="preserve">Ethanol</w:t>
            </w:r>
          </w:p>
        </w:tc>
      </w:tr>
      <w:tr>
        <w:trPr>
          <w:cantSplit w:val="0"/>
          <w:trHeight w:val="40.81889763779528"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D">
            <w:pPr>
              <w:keepLines w:val="1"/>
              <w:spacing w:line="240" w:lineRule="auto"/>
              <w:rPr>
                <w:sz w:val="20"/>
                <w:szCs w:val="20"/>
              </w:rPr>
            </w:pPr>
            <w:r w:rsidDel="00000000" w:rsidR="00000000" w:rsidRPr="00000000">
              <w:rPr>
                <w:sz w:val="20"/>
                <w:szCs w:val="20"/>
                <w:rtl w:val="0"/>
              </w:rPr>
              <w:t xml:space="preserve">Excipients</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E">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1F">
            <w:pPr>
              <w:keepLines w:val="1"/>
              <w:spacing w:line="240" w:lineRule="auto"/>
              <w:rPr>
                <w:sz w:val="20"/>
                <w:szCs w:val="20"/>
              </w:rPr>
            </w:pPr>
            <w:r w:rsidDel="00000000" w:rsidR="00000000" w:rsidRPr="00000000">
              <w:rPr>
                <w:sz w:val="20"/>
                <w:szCs w:val="20"/>
                <w:rtl w:val="0"/>
              </w:rPr>
              <w:t xml:space="preserve">Maltodextrin</w:t>
            </w:r>
          </w:p>
        </w:tc>
      </w:tr>
      <w:tr>
        <w:trPr>
          <w:cantSplit w:val="0"/>
          <w:trHeight w:val="40.81889763779528"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0">
            <w:pPr>
              <w:keepLines w:val="1"/>
              <w:spacing w:line="240" w:lineRule="auto"/>
              <w:rPr>
                <w:sz w:val="20"/>
                <w:szCs w:val="20"/>
              </w:rPr>
            </w:pPr>
            <w:r w:rsidDel="00000000" w:rsidR="00000000" w:rsidRPr="00000000">
              <w:rPr>
                <w:sz w:val="20"/>
                <w:szCs w:val="20"/>
                <w:rtl w:val="0"/>
              </w:rPr>
              <w:t xml:space="preserve">Preservative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1">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2">
            <w:pPr>
              <w:keepLines w:val="1"/>
              <w:spacing w:line="240" w:lineRule="auto"/>
              <w:rPr>
                <w:sz w:val="20"/>
                <w:szCs w:val="20"/>
              </w:rPr>
            </w:pPr>
            <w:r w:rsidDel="00000000" w:rsidR="00000000" w:rsidRPr="00000000">
              <w:rPr>
                <w:sz w:val="20"/>
                <w:szCs w:val="20"/>
                <w:rtl w:val="0"/>
              </w:rPr>
              <w:t xml:space="preserve">Not applicable</w:t>
            </w:r>
          </w:p>
        </w:tc>
      </w:tr>
      <w:tr>
        <w:trPr>
          <w:cantSplit w:val="0"/>
          <w:trHeight w:val="40.81889763779528"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3">
            <w:pPr>
              <w:keepLines w:val="1"/>
              <w:spacing w:line="240" w:lineRule="auto"/>
              <w:rPr>
                <w:sz w:val="20"/>
                <w:szCs w:val="20"/>
              </w:rPr>
            </w:pPr>
            <w:r w:rsidDel="00000000" w:rsidR="00000000" w:rsidRPr="00000000">
              <w:rPr>
                <w:sz w:val="20"/>
                <w:szCs w:val="20"/>
                <w:rtl w:val="0"/>
              </w:rPr>
              <w:t xml:space="preserve">Shape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4">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5">
            <w:pPr>
              <w:keepLines w:val="1"/>
              <w:spacing w:line="240" w:lineRule="auto"/>
              <w:rPr>
                <w:sz w:val="20"/>
                <w:szCs w:val="20"/>
              </w:rPr>
            </w:pPr>
            <w:r w:rsidDel="00000000" w:rsidR="00000000" w:rsidRPr="00000000">
              <w:rPr>
                <w:sz w:val="20"/>
                <w:szCs w:val="20"/>
                <w:rtl w:val="0"/>
              </w:rPr>
              <w:t xml:space="preserve">Granule</w:t>
            </w:r>
          </w:p>
        </w:tc>
      </w:tr>
      <w:tr>
        <w:trPr>
          <w:cantSplit w:val="0"/>
          <w:trHeight w:val="40.81889763779528"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6">
            <w:pPr>
              <w:keepLines w:val="1"/>
              <w:spacing w:line="240" w:lineRule="auto"/>
              <w:rPr>
                <w:sz w:val="20"/>
                <w:szCs w:val="20"/>
              </w:rPr>
            </w:pPr>
            <w:r w:rsidDel="00000000" w:rsidR="00000000" w:rsidRPr="00000000">
              <w:rPr>
                <w:sz w:val="20"/>
                <w:szCs w:val="20"/>
                <w:rtl w:val="0"/>
              </w:rPr>
              <w:t xml:space="preserve">Size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7">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8">
            <w:pPr>
              <w:keepLines w:val="1"/>
              <w:spacing w:line="240" w:lineRule="auto"/>
              <w:rPr>
                <w:sz w:val="20"/>
                <w:szCs w:val="20"/>
              </w:rPr>
            </w:pPr>
            <w:r w:rsidDel="00000000" w:rsidR="00000000" w:rsidRPr="00000000">
              <w:rPr>
                <w:sz w:val="20"/>
                <w:szCs w:val="20"/>
                <w:rtl w:val="0"/>
              </w:rPr>
              <w:t xml:space="preserve">70% passed mesh 12</w:t>
            </w:r>
          </w:p>
        </w:tc>
      </w:tr>
      <w:tr>
        <w:trPr>
          <w:cantSplit w:val="0"/>
          <w:trHeight w:val="40.81889763779528"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9">
            <w:pPr>
              <w:keepLines w:val="1"/>
              <w:spacing w:line="240" w:lineRule="auto"/>
              <w:rPr>
                <w:sz w:val="20"/>
                <w:szCs w:val="20"/>
              </w:rPr>
            </w:pPr>
            <w:r w:rsidDel="00000000" w:rsidR="00000000" w:rsidRPr="00000000">
              <w:rPr>
                <w:sz w:val="20"/>
                <w:szCs w:val="20"/>
                <w:rtl w:val="0"/>
              </w:rPr>
              <w:t xml:space="preserve">Colour</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A">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B">
            <w:pPr>
              <w:keepLines w:val="1"/>
              <w:spacing w:line="240" w:lineRule="auto"/>
              <w:rPr>
                <w:sz w:val="20"/>
                <w:szCs w:val="20"/>
              </w:rPr>
            </w:pPr>
            <w:r w:rsidDel="00000000" w:rsidR="00000000" w:rsidRPr="00000000">
              <w:rPr>
                <w:sz w:val="20"/>
                <w:szCs w:val="20"/>
                <w:rtl w:val="0"/>
              </w:rPr>
              <w:t xml:space="preserve">Brownish gray</w:t>
            </w:r>
          </w:p>
        </w:tc>
      </w:tr>
      <w:tr>
        <w:trPr>
          <w:cantSplit w:val="0"/>
          <w:trHeight w:val="40.81889763779528"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C">
            <w:pPr>
              <w:keepLines w:val="1"/>
              <w:spacing w:line="240" w:lineRule="auto"/>
              <w:rPr>
                <w:sz w:val="20"/>
                <w:szCs w:val="20"/>
              </w:rPr>
            </w:pPr>
            <w:r w:rsidDel="00000000" w:rsidR="00000000" w:rsidRPr="00000000">
              <w:rPr>
                <w:sz w:val="20"/>
                <w:szCs w:val="20"/>
                <w:rtl w:val="0"/>
              </w:rPr>
              <w:t xml:space="preserve">Odor</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D">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E">
            <w:pPr>
              <w:keepLines w:val="1"/>
              <w:spacing w:line="240" w:lineRule="auto"/>
              <w:rPr>
                <w:sz w:val="20"/>
                <w:szCs w:val="20"/>
              </w:rPr>
            </w:pPr>
            <w:r w:rsidDel="00000000" w:rsidR="00000000" w:rsidRPr="00000000">
              <w:rPr>
                <w:sz w:val="20"/>
                <w:szCs w:val="20"/>
                <w:rtl w:val="0"/>
              </w:rPr>
              <w:t xml:space="preserve">Aromatic</w:t>
            </w:r>
          </w:p>
        </w:tc>
      </w:tr>
      <w:tr>
        <w:trPr>
          <w:cantSplit w:val="0"/>
          <w:trHeight w:val="40.81889763779528"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2F">
            <w:pPr>
              <w:keepLines w:val="1"/>
              <w:spacing w:line="240" w:lineRule="auto"/>
              <w:rPr>
                <w:sz w:val="20"/>
                <w:szCs w:val="20"/>
              </w:rPr>
            </w:pPr>
            <w:r w:rsidDel="00000000" w:rsidR="00000000" w:rsidRPr="00000000">
              <w:rPr>
                <w:sz w:val="20"/>
                <w:szCs w:val="20"/>
                <w:rtl w:val="0"/>
              </w:rPr>
              <w:t xml:space="preserve">Taste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0">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1">
            <w:pPr>
              <w:keepLines w:val="1"/>
              <w:spacing w:line="240" w:lineRule="auto"/>
              <w:rPr>
                <w:sz w:val="20"/>
                <w:szCs w:val="20"/>
              </w:rPr>
            </w:pPr>
            <w:r w:rsidDel="00000000" w:rsidR="00000000" w:rsidRPr="00000000">
              <w:rPr>
                <w:sz w:val="20"/>
                <w:szCs w:val="20"/>
                <w:rtl w:val="0"/>
              </w:rPr>
              <w:t xml:space="preserve">Bitter</w:t>
            </w:r>
          </w:p>
        </w:tc>
      </w:tr>
      <w:tr>
        <w:trPr>
          <w:cantSplit w:val="0"/>
          <w:trHeight w:val="40.81889763779528"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2">
            <w:pPr>
              <w:keepLines w:val="1"/>
              <w:spacing w:line="240" w:lineRule="auto"/>
              <w:rPr>
                <w:sz w:val="20"/>
                <w:szCs w:val="20"/>
              </w:rPr>
            </w:pPr>
            <w:r w:rsidDel="00000000" w:rsidR="00000000" w:rsidRPr="00000000">
              <w:rPr>
                <w:sz w:val="20"/>
                <w:szCs w:val="20"/>
                <w:rtl w:val="0"/>
              </w:rPr>
              <w:t xml:space="preserve">Moisture content</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3">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4">
            <w:pPr>
              <w:keepLines w:val="1"/>
              <w:spacing w:line="240" w:lineRule="auto"/>
              <w:rPr>
                <w:sz w:val="20"/>
                <w:szCs w:val="20"/>
              </w:rPr>
            </w:pPr>
            <w:r w:rsidDel="00000000" w:rsidR="00000000" w:rsidRPr="00000000">
              <w:rPr>
                <w:sz w:val="20"/>
                <w:szCs w:val="20"/>
                <w:rtl w:val="0"/>
              </w:rPr>
              <w:t xml:space="preserve">Less than 5%</w:t>
            </w:r>
          </w:p>
        </w:tc>
      </w:tr>
      <w:tr>
        <w:trPr>
          <w:cantSplit w:val="0"/>
          <w:trHeight w:val="40.81889763779528"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5">
            <w:pPr>
              <w:keepLines w:val="1"/>
              <w:spacing w:line="240" w:lineRule="auto"/>
              <w:rPr>
                <w:sz w:val="20"/>
                <w:szCs w:val="20"/>
              </w:rPr>
            </w:pPr>
            <w:r w:rsidDel="00000000" w:rsidR="00000000" w:rsidRPr="00000000">
              <w:rPr>
                <w:sz w:val="20"/>
                <w:szCs w:val="20"/>
                <w:rtl w:val="0"/>
              </w:rPr>
              <w:t xml:space="preserve">Packing detail</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6">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7">
            <w:pPr>
              <w:keepLines w:val="1"/>
              <w:spacing w:line="240" w:lineRule="auto"/>
              <w:rPr>
                <w:sz w:val="20"/>
                <w:szCs w:val="20"/>
              </w:rPr>
            </w:pPr>
            <w:r w:rsidDel="00000000" w:rsidR="00000000" w:rsidRPr="00000000">
              <w:rPr>
                <w:sz w:val="20"/>
                <w:szCs w:val="20"/>
                <w:rtl w:val="0"/>
              </w:rPr>
              <w:t xml:space="preserve">1-5 kg (or request)</w:t>
            </w:r>
          </w:p>
        </w:tc>
      </w:tr>
      <w:tr>
        <w:trPr>
          <w:cantSplit w:val="0"/>
          <w:trHeight w:val="40.81889763779528"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8">
            <w:pPr>
              <w:keepLines w:val="1"/>
              <w:spacing w:line="240" w:lineRule="auto"/>
              <w:rPr>
                <w:sz w:val="20"/>
                <w:szCs w:val="20"/>
              </w:rPr>
            </w:pPr>
            <w:r w:rsidDel="00000000" w:rsidR="00000000" w:rsidRPr="00000000">
              <w:rPr>
                <w:sz w:val="20"/>
                <w:szCs w:val="20"/>
                <w:rtl w:val="0"/>
              </w:rPr>
              <w:t xml:space="preserve">Certification</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9">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A">
            <w:pPr>
              <w:keepLines w:val="1"/>
              <w:spacing w:line="240" w:lineRule="auto"/>
              <w:rPr>
                <w:sz w:val="20"/>
                <w:szCs w:val="20"/>
              </w:rPr>
            </w:pPr>
            <w:r w:rsidDel="00000000" w:rsidR="00000000" w:rsidRPr="00000000">
              <w:rPr>
                <w:rtl w:val="0"/>
              </w:rPr>
            </w:r>
          </w:p>
        </w:tc>
      </w:tr>
      <w:tr>
        <w:trPr>
          <w:cantSplit w:val="0"/>
          <w:trHeight w:val="40.81889763779528"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B">
            <w:pPr>
              <w:keepLines w:val="1"/>
              <w:spacing w:line="240" w:lineRule="auto"/>
              <w:rPr>
                <w:sz w:val="20"/>
                <w:szCs w:val="20"/>
              </w:rPr>
            </w:pPr>
            <w:r w:rsidDel="00000000" w:rsidR="00000000" w:rsidRPr="00000000">
              <w:rPr>
                <w:sz w:val="20"/>
                <w:szCs w:val="20"/>
                <w:rtl w:val="0"/>
              </w:rPr>
              <w:t xml:space="preserve">Halal status</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C">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D">
            <w:pPr>
              <w:keepLines w:val="1"/>
              <w:spacing w:line="240" w:lineRule="auto"/>
              <w:rPr>
                <w:sz w:val="20"/>
                <w:szCs w:val="20"/>
              </w:rPr>
            </w:pPr>
            <w:r w:rsidDel="00000000" w:rsidR="00000000" w:rsidRPr="00000000">
              <w:rPr>
                <w:sz w:val="20"/>
                <w:szCs w:val="20"/>
                <w:rtl w:val="0"/>
              </w:rPr>
              <w:t xml:space="preserve">Philippine certified</w:t>
            </w:r>
          </w:p>
        </w:tc>
      </w:tr>
      <w:tr>
        <w:trPr>
          <w:cantSplit w:val="0"/>
          <w:trHeight w:val="40.81889763779528"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E">
            <w:pPr>
              <w:keepLines w:val="1"/>
              <w:spacing w:line="240" w:lineRule="auto"/>
              <w:rPr>
                <w:sz w:val="20"/>
                <w:szCs w:val="20"/>
              </w:rPr>
            </w:pPr>
            <w:r w:rsidDel="00000000" w:rsidR="00000000" w:rsidRPr="00000000">
              <w:rPr>
                <w:sz w:val="20"/>
                <w:szCs w:val="20"/>
                <w:rtl w:val="0"/>
              </w:rPr>
              <w:t xml:space="preserve">Country of Origin</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3F">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0">
            <w:pPr>
              <w:keepLines w:val="1"/>
              <w:spacing w:line="240" w:lineRule="auto"/>
              <w:rPr>
                <w:sz w:val="20"/>
                <w:szCs w:val="20"/>
              </w:rPr>
            </w:pPr>
            <w:r w:rsidDel="00000000" w:rsidR="00000000" w:rsidRPr="00000000">
              <w:rPr>
                <w:sz w:val="20"/>
                <w:szCs w:val="20"/>
                <w:rtl w:val="0"/>
              </w:rPr>
              <w:t xml:space="preserve">Philippines</w:t>
            </w:r>
          </w:p>
        </w:tc>
      </w:tr>
      <w:tr>
        <w:trPr>
          <w:cantSplit w:val="0"/>
          <w:trHeight w:val="40.81889763779528"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1">
            <w:pPr>
              <w:keepLines w:val="1"/>
              <w:spacing w:line="240" w:lineRule="auto"/>
              <w:rPr>
                <w:sz w:val="20"/>
                <w:szCs w:val="20"/>
              </w:rPr>
            </w:pPr>
            <w:r w:rsidDel="00000000" w:rsidR="00000000" w:rsidRPr="00000000">
              <w:rPr>
                <w:sz w:val="20"/>
                <w:szCs w:val="20"/>
                <w:rtl w:val="0"/>
              </w:rPr>
              <w:t xml:space="preserve">Production</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2">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3">
            <w:pPr>
              <w:keepLines w:val="1"/>
              <w:spacing w:line="240" w:lineRule="auto"/>
              <w:rPr>
                <w:sz w:val="20"/>
                <w:szCs w:val="20"/>
              </w:rPr>
            </w:pPr>
            <w:r w:rsidDel="00000000" w:rsidR="00000000" w:rsidRPr="00000000">
              <w:rPr>
                <w:sz w:val="20"/>
                <w:szCs w:val="20"/>
                <w:rtl w:val="0"/>
              </w:rPr>
              <w:t xml:space="preserve">By 70% ethanol solvent - percolator system extraction</w:t>
            </w:r>
          </w:p>
        </w:tc>
      </w:tr>
      <w:tr>
        <w:trPr>
          <w:cantSplit w:val="0"/>
          <w:trHeight w:val="40.81889763779528"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4">
            <w:pPr>
              <w:keepLines w:val="1"/>
              <w:spacing w:line="240" w:lineRule="auto"/>
              <w:rPr>
                <w:sz w:val="20"/>
                <w:szCs w:val="20"/>
              </w:rPr>
            </w:pPr>
            <w:r w:rsidDel="00000000" w:rsidR="00000000" w:rsidRPr="00000000">
              <w:rPr>
                <w:sz w:val="20"/>
                <w:szCs w:val="20"/>
                <w:rtl w:val="0"/>
              </w:rPr>
              <w:t xml:space="preserve">Drying</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5">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6">
            <w:pPr>
              <w:keepLines w:val="1"/>
              <w:spacing w:line="240" w:lineRule="auto"/>
              <w:rPr>
                <w:sz w:val="20"/>
                <w:szCs w:val="20"/>
              </w:rPr>
            </w:pPr>
            <w:r w:rsidDel="00000000" w:rsidR="00000000" w:rsidRPr="00000000">
              <w:rPr>
                <w:sz w:val="20"/>
                <w:szCs w:val="20"/>
                <w:rtl w:val="0"/>
              </w:rPr>
              <w:t xml:space="preserve">By vacuum belt dryer</w:t>
            </w:r>
          </w:p>
        </w:tc>
      </w:tr>
      <w:tr>
        <w:trPr>
          <w:cantSplit w:val="0"/>
          <w:trHeight w:val="40.81889763779528"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7">
            <w:pPr>
              <w:keepLines w:val="1"/>
              <w:spacing w:line="240" w:lineRule="auto"/>
              <w:rPr>
                <w:sz w:val="20"/>
                <w:szCs w:val="20"/>
              </w:rPr>
            </w:pPr>
            <w:r w:rsidDel="00000000" w:rsidR="00000000" w:rsidRPr="00000000">
              <w:rPr>
                <w:sz w:val="20"/>
                <w:szCs w:val="20"/>
                <w:rtl w:val="0"/>
              </w:rPr>
              <w:t xml:space="preserve">Shelf life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8">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9">
            <w:pPr>
              <w:keepLines w:val="1"/>
              <w:spacing w:line="240" w:lineRule="auto"/>
              <w:rPr>
                <w:sz w:val="20"/>
                <w:szCs w:val="20"/>
              </w:rPr>
            </w:pPr>
            <w:r w:rsidDel="00000000" w:rsidR="00000000" w:rsidRPr="00000000">
              <w:rPr>
                <w:sz w:val="20"/>
                <w:szCs w:val="20"/>
                <w:rtl w:val="0"/>
              </w:rPr>
              <w:t xml:space="preserve">At least 4 years from manufacturing date if kept sealed and away from sunlight</w:t>
            </w:r>
          </w:p>
        </w:tc>
      </w:tr>
      <w:tr>
        <w:trPr>
          <w:cantSplit w:val="0"/>
          <w:trHeight w:val="594.9609375" w:hRule="atLeast"/>
          <w:tblHeader w:val="1"/>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A">
            <w:pPr>
              <w:keepLines w:val="1"/>
              <w:spacing w:line="240" w:lineRule="auto"/>
              <w:rPr>
                <w:sz w:val="20"/>
                <w:szCs w:val="20"/>
              </w:rPr>
            </w:pPr>
            <w:r w:rsidDel="00000000" w:rsidR="00000000" w:rsidRPr="00000000">
              <w:rPr>
                <w:sz w:val="20"/>
                <w:szCs w:val="20"/>
                <w:rtl w:val="0"/>
              </w:rPr>
              <w:t xml:space="preserve">Storage condition</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B">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C">
            <w:pPr>
              <w:keepLines w:val="1"/>
              <w:spacing w:line="240" w:lineRule="auto"/>
              <w:rPr>
                <w:sz w:val="20"/>
                <w:szCs w:val="20"/>
              </w:rPr>
            </w:pPr>
            <w:r w:rsidDel="00000000" w:rsidR="00000000" w:rsidRPr="00000000">
              <w:rPr>
                <w:sz w:val="20"/>
                <w:szCs w:val="20"/>
                <w:rtl w:val="0"/>
              </w:rPr>
              <w:t xml:space="preserve">Keep under cool and dry storage temperature in an airtight foil pouch. Use up as soon as possible and seal back when necessary.</w:t>
            </w:r>
          </w:p>
        </w:tc>
      </w:tr>
      <w:tr>
        <w:trPr>
          <w:cantSplit w:val="0"/>
          <w:trHeight w:val="40.81889763779528"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D">
            <w:pPr>
              <w:keepLines w:val="1"/>
              <w:spacing w:line="240" w:lineRule="auto"/>
              <w:rPr>
                <w:sz w:val="20"/>
                <w:szCs w:val="20"/>
              </w:rPr>
            </w:pPr>
            <w:r w:rsidDel="00000000" w:rsidR="00000000" w:rsidRPr="00000000">
              <w:rPr>
                <w:sz w:val="20"/>
                <w:szCs w:val="20"/>
                <w:rtl w:val="0"/>
              </w:rPr>
              <w:t xml:space="preserve">Indication</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E">
            <w:pPr>
              <w:keepLines w:val="1"/>
              <w:spacing w:line="240" w:lineRule="auto"/>
              <w:rPr>
                <w:b w:val="1"/>
                <w:sz w:val="20"/>
                <w:szCs w:val="20"/>
              </w:rPr>
            </w:pPr>
            <w:r w:rsidDel="00000000" w:rsidR="00000000" w:rsidRPr="00000000">
              <w:rPr>
                <w:b w:val="1"/>
                <w:sz w:val="20"/>
                <w:szCs w:val="20"/>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14F">
            <w:pPr>
              <w:keepLines w:val="1"/>
              <w:spacing w:line="240" w:lineRule="auto"/>
              <w:rPr>
                <w:sz w:val="20"/>
                <w:szCs w:val="20"/>
              </w:rPr>
            </w:pPr>
            <w:r w:rsidDel="00000000" w:rsidR="00000000" w:rsidRPr="00000000">
              <w:rPr>
                <w:sz w:val="20"/>
                <w:szCs w:val="20"/>
                <w:rtl w:val="0"/>
              </w:rPr>
              <w:t xml:space="preserve">Rheumatism, stomach ache, astringent, anthelmintic, carminative, expectorant, influenza</w:t>
            </w:r>
          </w:p>
        </w:tc>
      </w:tr>
    </w:tbl>
    <w:p w:rsidR="00000000" w:rsidDel="00000000" w:rsidP="00000000" w:rsidRDefault="00000000" w:rsidRPr="00000000" w14:paraId="00000150">
      <w:pPr>
        <w:spacing w:line="240" w:lineRule="auto"/>
        <w:rPr>
          <w:sz w:val="20"/>
          <w:szCs w:val="20"/>
        </w:rPr>
      </w:pPr>
      <w:r w:rsidDel="00000000" w:rsidR="00000000" w:rsidRPr="00000000">
        <w:rPr>
          <w:rtl w:val="0"/>
        </w:rPr>
      </w:r>
    </w:p>
    <w:p w:rsidR="00000000" w:rsidDel="00000000" w:rsidP="00000000" w:rsidRDefault="00000000" w:rsidRPr="00000000" w14:paraId="00000151">
      <w:pPr>
        <w:spacing w:line="240" w:lineRule="auto"/>
        <w:rPr>
          <w:b w:val="1"/>
          <w:sz w:val="20"/>
          <w:szCs w:val="20"/>
        </w:rPr>
      </w:pPr>
      <w:r w:rsidDel="00000000" w:rsidR="00000000" w:rsidRPr="00000000">
        <w:rPr>
          <w:rtl w:val="0"/>
        </w:rPr>
      </w:r>
    </w:p>
    <w:p w:rsidR="00000000" w:rsidDel="00000000" w:rsidP="00000000" w:rsidRDefault="00000000" w:rsidRPr="00000000" w14:paraId="00000152">
      <w:pPr>
        <w:spacing w:line="240" w:lineRule="auto"/>
        <w:rPr>
          <w:b w:val="1"/>
          <w:sz w:val="20"/>
          <w:szCs w:val="20"/>
        </w:rPr>
      </w:pPr>
      <w:r w:rsidDel="00000000" w:rsidR="00000000" w:rsidRPr="00000000">
        <w:rPr>
          <w:b w:val="1"/>
          <w:sz w:val="20"/>
          <w:szCs w:val="20"/>
          <w:rtl w:val="0"/>
        </w:rPr>
        <w:t xml:space="preserve">Microbiological Test Benchmark:</w:t>
      </w:r>
    </w:p>
    <w:p w:rsidR="00000000" w:rsidDel="00000000" w:rsidP="00000000" w:rsidRDefault="00000000" w:rsidRPr="00000000" w14:paraId="00000153">
      <w:pPr>
        <w:spacing w:line="240" w:lineRule="auto"/>
        <w:rPr>
          <w:sz w:val="20"/>
          <w:szCs w:val="20"/>
        </w:rPr>
      </w:pPr>
      <w:r w:rsidDel="00000000" w:rsidR="00000000" w:rsidRPr="00000000">
        <w:rPr>
          <w:sz w:val="20"/>
          <w:szCs w:val="20"/>
        </w:rPr>
        <w:drawing>
          <wp:inline distB="114300" distT="114300" distL="114300" distR="114300">
            <wp:extent cx="1839412" cy="1659958"/>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839412" cy="1659958"/>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spacing w:line="240" w:lineRule="auto"/>
        <w:rPr>
          <w:sz w:val="20"/>
          <w:szCs w:val="20"/>
        </w:rPr>
      </w:pPr>
      <w:r w:rsidDel="00000000" w:rsidR="00000000" w:rsidRPr="00000000">
        <w:rPr>
          <w:rtl w:val="0"/>
        </w:rPr>
      </w:r>
    </w:p>
    <w:p w:rsidR="00000000" w:rsidDel="00000000" w:rsidP="00000000" w:rsidRDefault="00000000" w:rsidRPr="00000000" w14:paraId="00000155">
      <w:pPr>
        <w:spacing w:line="240" w:lineRule="auto"/>
        <w:rPr>
          <w:sz w:val="20"/>
          <w:szCs w:val="20"/>
        </w:rPr>
      </w:pPr>
      <w:r w:rsidDel="00000000" w:rsidR="00000000" w:rsidRPr="00000000">
        <w:rPr>
          <w:sz w:val="20"/>
          <w:szCs w:val="20"/>
          <w:rtl w:val="0"/>
        </w:rPr>
        <w:t xml:space="preserve">This information is valid when issued by Agromedika or Herbanext Laboratories.</w:t>
      </w:r>
      <w:r w:rsidDel="00000000" w:rsidR="00000000" w:rsidRPr="00000000">
        <w:br w:type="page"/>
      </w:r>
      <w:r w:rsidDel="00000000" w:rsidR="00000000" w:rsidRPr="00000000">
        <w:rPr>
          <w:rtl w:val="0"/>
        </w:rPr>
      </w:r>
    </w:p>
    <w:p w:rsidR="00000000" w:rsidDel="00000000" w:rsidP="00000000" w:rsidRDefault="00000000" w:rsidRPr="00000000" w14:paraId="00000156">
      <w:pPr>
        <w:spacing w:line="240" w:lineRule="auto"/>
        <w:jc w:val="center"/>
        <w:rPr>
          <w:b w:val="1"/>
          <w:sz w:val="26"/>
          <w:szCs w:val="26"/>
        </w:rPr>
      </w:pPr>
      <w:r w:rsidDel="00000000" w:rsidR="00000000" w:rsidRPr="00000000">
        <w:rPr>
          <w:b w:val="1"/>
          <w:sz w:val="26"/>
          <w:szCs w:val="26"/>
          <w:rtl w:val="0"/>
        </w:rPr>
        <w:t xml:space="preserve">Safety Data Sheet (Sample Only)</w:t>
      </w:r>
    </w:p>
    <w:p w:rsidR="00000000" w:rsidDel="00000000" w:rsidP="00000000" w:rsidRDefault="00000000" w:rsidRPr="00000000" w14:paraId="00000157">
      <w:pPr>
        <w:spacing w:line="240" w:lineRule="auto"/>
        <w:ind w:left="0" w:firstLine="0"/>
        <w:rPr>
          <w:b w:val="1"/>
          <w:sz w:val="26"/>
          <w:szCs w:val="26"/>
        </w:rPr>
      </w:pPr>
      <w:r w:rsidDel="00000000" w:rsidR="00000000" w:rsidRPr="00000000">
        <w:rPr>
          <w:rtl w:val="0"/>
        </w:rPr>
      </w:r>
    </w:p>
    <w:p w:rsidR="00000000" w:rsidDel="00000000" w:rsidP="00000000" w:rsidRDefault="00000000" w:rsidRPr="00000000" w14:paraId="00000158">
      <w:pPr>
        <w:spacing w:line="240" w:lineRule="auto"/>
        <w:ind w:left="0" w:firstLine="0"/>
        <w:rPr>
          <w:b w:val="1"/>
          <w:sz w:val="26"/>
          <w:szCs w:val="26"/>
        </w:rPr>
      </w:pPr>
      <w:r w:rsidDel="00000000" w:rsidR="00000000" w:rsidRPr="00000000">
        <w:rPr>
          <w:rtl w:val="0"/>
        </w:rPr>
      </w:r>
    </w:p>
    <w:p w:rsidR="00000000" w:rsidDel="00000000" w:rsidP="00000000" w:rsidRDefault="00000000" w:rsidRPr="00000000" w14:paraId="00000159">
      <w:pPr>
        <w:spacing w:line="240" w:lineRule="auto"/>
        <w:ind w:left="0" w:firstLine="0"/>
        <w:rPr>
          <w:b w:val="1"/>
          <w:sz w:val="20"/>
          <w:szCs w:val="20"/>
        </w:rPr>
      </w:pPr>
      <w:r w:rsidDel="00000000" w:rsidR="00000000" w:rsidRPr="00000000">
        <w:rPr>
          <w:rtl w:val="0"/>
        </w:rPr>
      </w:r>
    </w:p>
    <w:tbl>
      <w:tblPr>
        <w:tblStyle w:val="Table4"/>
        <w:tblW w:w="8764.7244094488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30.463769121371"/>
        <w:gridCol w:w="5534.2606403274485"/>
        <w:tblGridChange w:id="0">
          <w:tblGrid>
            <w:gridCol w:w="3230.463769121371"/>
            <w:gridCol w:w="5534.2606403274485"/>
          </w:tblGrid>
        </w:tblGridChange>
      </w:tblGrid>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b w:val="1"/>
                <w:sz w:val="20"/>
                <w:szCs w:val="20"/>
                <w:rtl w:val="0"/>
              </w:rPr>
              <w:t xml:space="preserve">1. Identification</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i w:val="1"/>
                <w:sz w:val="20"/>
                <w:szCs w:val="20"/>
                <w:rtl w:val="0"/>
              </w:rPr>
              <w:t xml:space="preserve">Identification of Product</w:t>
            </w: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Product Name :</w:t>
            </w:r>
          </w:p>
        </w:tc>
        <w:tc>
          <w:tcPr>
            <w:tcBorders>
              <w:top w:color="000000" w:space="0" w:sz="0" w:val="nil"/>
              <w:left w:color="000000" w:space="0" w:sz="0" w:val="nil"/>
              <w:bottom w:color="000000" w:space="0" w:sz="0" w:val="nil"/>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color w:val="1f1f1f"/>
                <w:sz w:val="20"/>
                <w:szCs w:val="20"/>
                <w:rtl w:val="0"/>
              </w:rPr>
              <w:t xml:space="preserve">Blumea Leaves P.E</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sz w:val="20"/>
                <w:szCs w:val="20"/>
                <w:rtl w:val="0"/>
              </w:rPr>
              <w:t xml:space="preserve">Local Name :</w:t>
            </w:r>
          </w:p>
        </w:tc>
        <w:tc>
          <w:tcPr>
            <w:tcBorders>
              <w:top w:color="000000" w:space="0" w:sz="0" w:val="nil"/>
              <w:left w:color="000000" w:space="0" w:sz="0" w:val="nil"/>
              <w:bottom w:color="000000" w:space="0" w:sz="0" w:val="nil"/>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color w:val="1f1f1f"/>
                <w:sz w:val="20"/>
                <w:szCs w:val="20"/>
                <w:rtl w:val="0"/>
              </w:rPr>
              <w:t xml:space="preserve">Daun Sembung</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Plant species :</w:t>
            </w:r>
          </w:p>
        </w:tc>
        <w:tc>
          <w:tcPr>
            <w:tcBorders>
              <w:top w:color="000000" w:space="0" w:sz="0" w:val="nil"/>
              <w:left w:color="000000" w:space="0" w:sz="0" w:val="nil"/>
              <w:bottom w:color="000000" w:space="0" w:sz="0" w:val="nil"/>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b w:val="1"/>
                <w:i w:val="1"/>
                <w:color w:val="1f1f1f"/>
                <w:sz w:val="20"/>
                <w:szCs w:val="20"/>
                <w:rtl w:val="0"/>
              </w:rPr>
              <w:t xml:space="preserve">Blumea balsamifera</w:t>
            </w:r>
            <w:r w:rsidDel="00000000" w:rsidR="00000000" w:rsidRPr="00000000">
              <w:rPr>
                <w:rtl w:val="0"/>
              </w:rPr>
            </w:r>
          </w:p>
        </w:tc>
      </w:tr>
      <w:tr>
        <w:trPr>
          <w:cantSplit w:val="0"/>
          <w:trHeight w:val="510"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sz w:val="20"/>
                <w:szCs w:val="20"/>
                <w:rtl w:val="0"/>
              </w:rPr>
              <w:t xml:space="preserve">Indication :</w:t>
            </w:r>
          </w:p>
        </w:tc>
        <w:tc>
          <w:tcPr>
            <w:tcBorders>
              <w:top w:color="000000" w:space="0" w:sz="0" w:val="nil"/>
              <w:left w:color="000000" w:space="0" w:sz="0" w:val="nil"/>
              <w:bottom w:color="000000" w:space="0" w:sz="0" w:val="nil"/>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color w:val="1f1f1f"/>
                <w:sz w:val="20"/>
                <w:szCs w:val="20"/>
                <w:rtl w:val="0"/>
              </w:rPr>
              <w:t xml:space="preserve">Rheumatism, stomachache, astringent, anthelmintic, carminative, expectorant, influenza</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i w:val="1"/>
                <w:sz w:val="20"/>
                <w:szCs w:val="20"/>
                <w:rtl w:val="0"/>
              </w:rPr>
              <w:t xml:space="preserve">Identification of Company</w:t>
            </w: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sz w:val="20"/>
                <w:szCs w:val="20"/>
                <w:rtl w:val="0"/>
              </w:rPr>
              <w:t xml:space="preserve">Company Name :</w:t>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Agromedika</w:t>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sz w:val="20"/>
                <w:szCs w:val="20"/>
                <w:rtl w:val="0"/>
              </w:rPr>
              <w:t xml:space="preserve">Bago City, Negros Occidental, Philippines</w:t>
            </w:r>
          </w:p>
        </w:tc>
      </w:tr>
      <w:tr>
        <w:trPr>
          <w:cantSplit w:val="0"/>
          <w:trHeight w:val="315" w:hRule="atLeast"/>
          <w:tblHeader w:val="0"/>
        </w:trPr>
        <w:tc>
          <w:tcPr>
            <w:tcBorders>
              <w:top w:color="000000" w:space="0" w:sz="0" w:val="nil"/>
              <w:left w:color="000000" w:space="0" w:sz="6" w:val="single"/>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sz w:val="20"/>
                <w:szCs w:val="20"/>
                <w:rtl w:val="0"/>
              </w:rPr>
              <w:t xml:space="preserve">Company Telephone :</w:t>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+63 34 732-8106</w:t>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b w:val="1"/>
                <w:sz w:val="20"/>
                <w:szCs w:val="20"/>
                <w:rtl w:val="0"/>
              </w:rPr>
              <w:t xml:space="preserve">2. Hazards Identification</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sz w:val="20"/>
                <w:szCs w:val="20"/>
                <w:rtl w:val="0"/>
              </w:rPr>
              <w:t xml:space="preserve">This product is not considered to be hazardous.</w:t>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b w:val="1"/>
                <w:sz w:val="20"/>
                <w:szCs w:val="20"/>
                <w:rtl w:val="0"/>
              </w:rPr>
              <w:t xml:space="preserve">3. Information of Ingredients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sz w:val="20"/>
                <w:szCs w:val="20"/>
                <w:rtl w:val="0"/>
              </w:rPr>
              <w:t xml:space="preserve">Blumeae Folium Extract :</w:t>
            </w:r>
          </w:p>
        </w:tc>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85%</w:t>
            </w:r>
          </w:p>
        </w:tc>
      </w:tr>
      <w:tr>
        <w:trPr>
          <w:cantSplit w:val="0"/>
          <w:trHeight w:val="315" w:hRule="atLeast"/>
          <w:tblHeader w:val="0"/>
        </w:trPr>
        <w:tc>
          <w:tcPr>
            <w:tcBorders>
              <w:top w:color="000000" w:space="0" w:sz="0" w:val="nil"/>
              <w:left w:color="000000" w:space="0" w:sz="6" w:val="single"/>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Maltodextrine :</w:t>
            </w:r>
          </w:p>
        </w:tc>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sz w:val="20"/>
                <w:szCs w:val="20"/>
                <w:rtl w:val="0"/>
              </w:rPr>
              <w:t xml:space="preserve">15%</w:t>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b w:val="1"/>
                <w:sz w:val="20"/>
                <w:szCs w:val="20"/>
                <w:rtl w:val="0"/>
              </w:rPr>
              <w:t xml:space="preserve">4. First Aid Measures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sz w:val="20"/>
                <w:szCs w:val="20"/>
                <w:rtl w:val="0"/>
              </w:rPr>
              <w:t xml:space="preserve">Inhalation :</w:t>
            </w:r>
          </w:p>
        </w:tc>
        <w:tc>
          <w:tcPr>
            <w:tcBorders>
              <w:top w:color="000000" w:space="0" w:sz="0" w:val="nil"/>
              <w:left w:color="000000" w:space="0" w:sz="0" w:val="nil"/>
              <w:bottom w:color="000000" w:space="0" w:sz="0" w:val="nil"/>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color w:val="1f1f1f"/>
                <w:sz w:val="18"/>
                <w:szCs w:val="18"/>
                <w:rtl w:val="0"/>
              </w:rPr>
              <w:t xml:space="preserve">Remove individual to fresh air</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sz w:val="20"/>
                <w:szCs w:val="20"/>
                <w:rtl w:val="0"/>
              </w:rPr>
              <w:t xml:space="preserve">Skin Contact :</w:t>
            </w:r>
          </w:p>
        </w:tc>
        <w:tc>
          <w:tcPr>
            <w:tcBorders>
              <w:top w:color="000000" w:space="0" w:sz="0" w:val="nil"/>
              <w:left w:color="000000" w:space="0" w:sz="0" w:val="nil"/>
              <w:bottom w:color="000000" w:space="0" w:sz="0" w:val="nil"/>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color w:val="1f1f1f"/>
                <w:sz w:val="18"/>
                <w:szCs w:val="18"/>
                <w:rtl w:val="0"/>
              </w:rPr>
              <w:t xml:space="preserve">Flush skin with water. Call a physician if irritation develops</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Eye Contact :</w:t>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color w:val="1f1f1f"/>
                <w:sz w:val="18"/>
                <w:szCs w:val="18"/>
                <w:rtl w:val="0"/>
              </w:rPr>
              <w:t xml:space="preserve">Flush eye with water. Call a physician if irritation develops</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b w:val="1"/>
                <w:sz w:val="20"/>
                <w:szCs w:val="20"/>
                <w:rtl w:val="0"/>
              </w:rPr>
              <w:t xml:space="preserve">5. Fire Fighting Measures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sz w:val="20"/>
                <w:szCs w:val="20"/>
                <w:rtl w:val="0"/>
              </w:rPr>
              <w:t xml:space="preserve">Extinguishing media :</w:t>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color w:val="1f1f1f"/>
                <w:sz w:val="18"/>
                <w:szCs w:val="18"/>
                <w:rtl w:val="0"/>
              </w:rPr>
              <w:t xml:space="preserve">Carbon dioxide, dry chemicals, foam, and water spray</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b w:val="1"/>
                <w:sz w:val="20"/>
                <w:szCs w:val="20"/>
                <w:rtl w:val="0"/>
              </w:rPr>
              <w:t xml:space="preserve">6. Accidental Release Measures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Personal precautions :</w:t>
            </w:r>
          </w:p>
        </w:tc>
        <w:tc>
          <w:tcPr>
            <w:tcBorders>
              <w:top w:color="000000" w:space="0" w:sz="0" w:val="nil"/>
              <w:left w:color="000000" w:space="0" w:sz="0" w:val="nil"/>
              <w:bottom w:color="000000" w:space="0" w:sz="0" w:val="nil"/>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7">
            <w:pPr>
              <w:widowControl w:val="0"/>
              <w:rPr>
                <w:sz w:val="20"/>
                <w:szCs w:val="20"/>
              </w:rPr>
            </w:pPr>
            <w:r w:rsidDel="00000000" w:rsidR="00000000" w:rsidRPr="00000000">
              <w:rPr>
                <w:color w:val="1f1f1f"/>
                <w:sz w:val="18"/>
                <w:szCs w:val="18"/>
                <w:rtl w:val="0"/>
              </w:rPr>
              <w:t xml:space="preserve">Use personal protective equipment</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88">
            <w:pPr>
              <w:widowControl w:val="0"/>
              <w:rPr>
                <w:sz w:val="20"/>
                <w:szCs w:val="20"/>
              </w:rPr>
            </w:pPr>
            <w:r w:rsidDel="00000000" w:rsidR="00000000" w:rsidRPr="00000000">
              <w:rPr>
                <w:sz w:val="20"/>
                <w:szCs w:val="20"/>
                <w:rtl w:val="0"/>
              </w:rPr>
              <w:t xml:space="preserve">Environmental precautions :</w:t>
            </w:r>
          </w:p>
        </w:tc>
        <w:tc>
          <w:tcPr>
            <w:tcBorders>
              <w:top w:color="000000" w:space="0" w:sz="0" w:val="nil"/>
              <w:left w:color="000000" w:space="0" w:sz="0" w:val="nil"/>
              <w:bottom w:color="000000" w:space="0" w:sz="0" w:val="nil"/>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color w:val="1f1f1f"/>
                <w:sz w:val="18"/>
                <w:szCs w:val="18"/>
                <w:rtl w:val="0"/>
              </w:rPr>
              <w:t xml:space="preserve">No special environmental precautions required</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sz w:val="20"/>
                <w:szCs w:val="20"/>
                <w:rtl w:val="0"/>
              </w:rPr>
              <w:t xml:space="preserve">Methods for cleaning up :</w:t>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B">
            <w:pPr>
              <w:widowControl w:val="0"/>
              <w:rPr>
                <w:sz w:val="20"/>
                <w:szCs w:val="20"/>
              </w:rPr>
            </w:pPr>
            <w:r w:rsidDel="00000000" w:rsidR="00000000" w:rsidRPr="00000000">
              <w:rPr>
                <w:color w:val="1f1f1f"/>
                <w:sz w:val="18"/>
                <w:szCs w:val="18"/>
                <w:rtl w:val="0"/>
              </w:rPr>
              <w:t xml:space="preserve">Sweep up and flush with water</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8C">
            <w:pPr>
              <w:widowControl w:val="0"/>
              <w:rPr>
                <w:sz w:val="20"/>
                <w:szCs w:val="20"/>
              </w:rPr>
            </w:pPr>
            <w:r w:rsidDel="00000000" w:rsidR="00000000" w:rsidRPr="00000000">
              <w:rPr>
                <w:b w:val="1"/>
                <w:sz w:val="20"/>
                <w:szCs w:val="20"/>
                <w:rtl w:val="0"/>
              </w:rPr>
              <w:t xml:space="preserve">7. Handling and storage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sz w:val="20"/>
                <w:szCs w:val="20"/>
                <w:rtl w:val="0"/>
              </w:rPr>
              <w:t xml:space="preserve">Store in sealed containers under normal cool, dry warehouse conditions.</w:t>
            </w:r>
          </w:p>
        </w:tc>
      </w:tr>
      <w:tr>
        <w:trPr>
          <w:cantSplit w:val="0"/>
          <w:trHeight w:val="315" w:hRule="atLeast"/>
          <w:tblHeader w:val="0"/>
        </w:trPr>
        <w:tc>
          <w:tcPr>
            <w:gridSpan w:val="2"/>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90">
            <w:pPr>
              <w:widowControl w:val="0"/>
              <w:rPr>
                <w:sz w:val="20"/>
                <w:szCs w:val="20"/>
              </w:rPr>
            </w:pPr>
            <w:r w:rsidDel="00000000" w:rsidR="00000000" w:rsidRPr="00000000">
              <w:rPr>
                <w:b w:val="1"/>
                <w:sz w:val="20"/>
                <w:szCs w:val="20"/>
                <w:rtl w:val="0"/>
              </w:rPr>
              <w:t xml:space="preserve">8. Exposure Control / Personal Protection</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92">
            <w:pPr>
              <w:widowControl w:val="0"/>
              <w:rPr>
                <w:sz w:val="20"/>
                <w:szCs w:val="20"/>
              </w:rPr>
            </w:pPr>
            <w:r w:rsidDel="00000000" w:rsidR="00000000" w:rsidRPr="00000000">
              <w:rPr>
                <w:sz w:val="20"/>
                <w:szCs w:val="20"/>
                <w:rtl w:val="0"/>
              </w:rPr>
              <w:t xml:space="preserve">Personal protection :</w:t>
            </w:r>
          </w:p>
        </w:tc>
        <w:tc>
          <w:tcPr>
            <w:tcBorders>
              <w:top w:color="000000" w:space="0" w:sz="0" w:val="nil"/>
              <w:left w:color="000000" w:space="0" w:sz="0" w:val="nil"/>
              <w:bottom w:color="000000" w:space="0" w:sz="0" w:val="nil"/>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3">
            <w:pPr>
              <w:widowControl w:val="0"/>
              <w:rPr>
                <w:sz w:val="20"/>
                <w:szCs w:val="20"/>
              </w:rPr>
            </w:pPr>
            <w:r w:rsidDel="00000000" w:rsidR="00000000" w:rsidRPr="00000000">
              <w:rPr>
                <w:color w:val="1f1f1f"/>
                <w:sz w:val="18"/>
                <w:szCs w:val="18"/>
                <w:rtl w:val="0"/>
              </w:rPr>
              <w:t xml:space="preserve">None under normal conditions</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94">
            <w:pPr>
              <w:widowControl w:val="0"/>
              <w:rPr>
                <w:sz w:val="20"/>
                <w:szCs w:val="20"/>
              </w:rPr>
            </w:pPr>
            <w:r w:rsidDel="00000000" w:rsidR="00000000" w:rsidRPr="00000000">
              <w:rPr>
                <w:sz w:val="20"/>
                <w:szCs w:val="20"/>
                <w:rtl w:val="0"/>
              </w:rPr>
              <w:t xml:space="preserve">Respiratory protection :</w:t>
            </w:r>
          </w:p>
        </w:tc>
        <w:tc>
          <w:tcPr>
            <w:tcBorders>
              <w:top w:color="000000" w:space="0" w:sz="0" w:val="nil"/>
              <w:left w:color="000000" w:space="0" w:sz="0" w:val="nil"/>
              <w:bottom w:color="000000" w:space="0" w:sz="0" w:val="nil"/>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color w:val="1f1f1f"/>
                <w:sz w:val="18"/>
                <w:szCs w:val="18"/>
                <w:rtl w:val="0"/>
              </w:rPr>
              <w:t xml:space="preserve">Not applicable</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sz w:val="20"/>
                <w:szCs w:val="20"/>
                <w:rtl w:val="0"/>
              </w:rPr>
              <w:t xml:space="preserve">Eye protection :</w:t>
            </w:r>
          </w:p>
        </w:tc>
        <w:tc>
          <w:tcPr>
            <w:tcBorders>
              <w:top w:color="000000" w:space="0" w:sz="0" w:val="nil"/>
              <w:left w:color="000000" w:space="0" w:sz="0" w:val="nil"/>
              <w:bottom w:color="000000" w:space="0" w:sz="0" w:val="nil"/>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7">
            <w:pPr>
              <w:widowControl w:val="0"/>
              <w:rPr>
                <w:sz w:val="20"/>
                <w:szCs w:val="20"/>
              </w:rPr>
            </w:pPr>
            <w:r w:rsidDel="00000000" w:rsidR="00000000" w:rsidRPr="00000000">
              <w:rPr>
                <w:color w:val="1f1f1f"/>
                <w:sz w:val="18"/>
                <w:szCs w:val="18"/>
                <w:rtl w:val="0"/>
              </w:rPr>
              <w:t xml:space="preserve">Safety glasses may be desirable when dumping bags</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sz w:val="20"/>
                <w:szCs w:val="20"/>
                <w:rtl w:val="0"/>
              </w:rPr>
              <w:t xml:space="preserve">Hand protection :</w:t>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color w:val="1f1f1f"/>
                <w:sz w:val="18"/>
                <w:szCs w:val="18"/>
                <w:rtl w:val="0"/>
              </w:rPr>
              <w:t xml:space="preserve">Heat protection above 45° C</w:t>
            </w:r>
            <w:r w:rsidDel="00000000" w:rsidR="00000000" w:rsidRPr="00000000">
              <w:rPr>
                <w:rtl w:val="0"/>
              </w:rPr>
            </w:r>
          </w:p>
        </w:tc>
      </w:tr>
    </w:tbl>
    <w:p w:rsidR="00000000" w:rsidDel="00000000" w:rsidP="00000000" w:rsidRDefault="00000000" w:rsidRPr="00000000" w14:paraId="0000019A">
      <w:pPr>
        <w:spacing w:line="240" w:lineRule="auto"/>
        <w:ind w:left="0" w:firstLine="0"/>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9B">
      <w:pPr>
        <w:spacing w:line="240" w:lineRule="auto"/>
        <w:ind w:left="0" w:firstLine="0"/>
        <w:rPr>
          <w:b w:val="1"/>
          <w:sz w:val="20"/>
          <w:szCs w:val="20"/>
        </w:rPr>
      </w:pPr>
      <w:r w:rsidDel="00000000" w:rsidR="00000000" w:rsidRPr="00000000">
        <w:rPr>
          <w:rtl w:val="0"/>
        </w:rPr>
      </w:r>
    </w:p>
    <w:tbl>
      <w:tblPr>
        <w:tblStyle w:val="Table5"/>
        <w:tblW w:w="8764.7244094488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30.463769121371"/>
        <w:gridCol w:w="5534.2606403274485"/>
        <w:tblGridChange w:id="0">
          <w:tblGrid>
            <w:gridCol w:w="3230.463769121371"/>
            <w:gridCol w:w="5534.2606403274485"/>
          </w:tblGrid>
        </w:tblGridChange>
      </w:tblGrid>
      <w:tr>
        <w:trPr>
          <w:cantSplit w:val="0"/>
          <w:trHeight w:val="315" w:hRule="atLeast"/>
          <w:tblHeader w:val="0"/>
        </w:trPr>
        <w:tc>
          <w:tcPr>
            <w:gridSpan w:val="2"/>
            <w:tcBorders>
              <w:top w:color="000000" w:space="0" w:sz="0" w:val="nil"/>
              <w:left w:color="000000" w:space="0" w:sz="0" w:val="nil"/>
              <w:bottom w:color="000000" w:space="0" w:sz="6"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b w:val="1"/>
                <w:sz w:val="20"/>
                <w:szCs w:val="20"/>
                <w:rtl w:val="0"/>
              </w:rPr>
              <w:t xml:space="preserve">9. Physical and Chemical Properties</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i w:val="1"/>
                <w:sz w:val="20"/>
                <w:szCs w:val="20"/>
                <w:rtl w:val="0"/>
              </w:rPr>
              <w:t xml:space="preserve">Physical Properties</w:t>
            </w: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sz w:val="20"/>
                <w:szCs w:val="20"/>
                <w:rtl w:val="0"/>
              </w:rPr>
              <w:t xml:space="preserve">Appearance :</w:t>
            </w:r>
          </w:p>
        </w:tc>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Granule</w:t>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sz w:val="20"/>
                <w:szCs w:val="20"/>
                <w:rtl w:val="0"/>
              </w:rPr>
              <w:t xml:space="preserve">Color :</w:t>
            </w:r>
          </w:p>
        </w:tc>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sz w:val="20"/>
                <w:szCs w:val="20"/>
                <w:rtl w:val="0"/>
              </w:rPr>
              <w:t xml:space="preserve">Brownish Gray</w:t>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Odor :</w:t>
            </w:r>
          </w:p>
        </w:tc>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Aromatic</w:t>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sz w:val="20"/>
                <w:szCs w:val="20"/>
                <w:rtl w:val="0"/>
              </w:rPr>
              <w:t xml:space="preserve">Taste :</w:t>
            </w:r>
          </w:p>
        </w:tc>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rPr>
                <w:sz w:val="20"/>
                <w:szCs w:val="20"/>
              </w:rPr>
            </w:pPr>
            <w:r w:rsidDel="00000000" w:rsidR="00000000" w:rsidRPr="00000000">
              <w:rPr>
                <w:sz w:val="20"/>
                <w:szCs w:val="20"/>
                <w:rtl w:val="0"/>
              </w:rPr>
              <w:t xml:space="preserve">Bitter</w:t>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sz w:val="20"/>
                <w:szCs w:val="20"/>
                <w:rtl w:val="0"/>
              </w:rPr>
              <w:t xml:space="preserve">Mesh Size :</w:t>
            </w:r>
          </w:p>
        </w:tc>
        <w:tc>
          <w:tcPr>
            <w:tcBorders>
              <w:top w:color="000000" w:space="0" w:sz="0" w:val="nil"/>
              <w:left w:color="000000" w:space="0" w:sz="0" w:val="nil"/>
              <w:bottom w:color="000000" w:space="0" w:sz="0" w:val="nil"/>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color w:val="1f1f1f"/>
                <w:sz w:val="18"/>
                <w:szCs w:val="18"/>
                <w:rtl w:val="0"/>
              </w:rPr>
              <w:t xml:space="preserve">70 % pass mesh 12</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A">
            <w:pPr>
              <w:widowControl w:val="0"/>
              <w:rPr>
                <w:sz w:val="20"/>
                <w:szCs w:val="20"/>
              </w:rPr>
            </w:pPr>
            <w:r w:rsidDel="00000000" w:rsidR="00000000" w:rsidRPr="00000000">
              <w:rPr>
                <w:sz w:val="20"/>
                <w:szCs w:val="20"/>
                <w:rtl w:val="0"/>
              </w:rPr>
              <w:t xml:space="preserve">Loss on Drying :</w:t>
            </w:r>
          </w:p>
        </w:tc>
        <w:tc>
          <w:tcPr>
            <w:tcBorders>
              <w:top w:color="000000" w:space="0" w:sz="0" w:val="nil"/>
              <w:left w:color="000000" w:space="0" w:sz="0" w:val="nil"/>
              <w:bottom w:color="000000" w:space="0" w:sz="0" w:val="nil"/>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B">
            <w:pPr>
              <w:widowControl w:val="0"/>
              <w:rPr>
                <w:sz w:val="20"/>
                <w:szCs w:val="20"/>
              </w:rPr>
            </w:pPr>
            <w:r w:rsidDel="00000000" w:rsidR="00000000" w:rsidRPr="00000000">
              <w:rPr>
                <w:color w:val="1f1f1f"/>
                <w:sz w:val="18"/>
                <w:szCs w:val="18"/>
                <w:rtl w:val="0"/>
              </w:rPr>
              <w:t xml:space="preserve">5.0 % max.</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i w:val="1"/>
                <w:sz w:val="20"/>
                <w:szCs w:val="20"/>
                <w:rtl w:val="0"/>
              </w:rPr>
              <w:t xml:space="preserve">Chemical Properties</w:t>
            </w:r>
            <w:r w:rsidDel="00000000" w:rsidR="00000000" w:rsidRPr="00000000">
              <w:rPr>
                <w:rtl w:val="0"/>
              </w:rPr>
            </w:r>
          </w:p>
        </w:tc>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E">
            <w:pPr>
              <w:widowControl w:val="0"/>
              <w:rPr>
                <w:sz w:val="20"/>
                <w:szCs w:val="20"/>
              </w:rPr>
            </w:pPr>
            <w:r w:rsidDel="00000000" w:rsidR="00000000" w:rsidRPr="00000000">
              <w:rPr>
                <w:sz w:val="20"/>
                <w:szCs w:val="20"/>
                <w:rtl w:val="0"/>
              </w:rPr>
              <w:t xml:space="preserve">Heavy Metal:</w:t>
            </w:r>
          </w:p>
        </w:tc>
        <w:tc>
          <w:tcPr>
            <w:tcBorders>
              <w:top w:color="000000" w:space="0" w:sz="0" w:val="nil"/>
              <w:left w:color="000000" w:space="0" w:sz="0" w:val="nil"/>
              <w:bottom w:color="000000" w:space="0" w:sz="0" w:val="nil"/>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F">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sz w:val="20"/>
                <w:szCs w:val="20"/>
                <w:rtl w:val="0"/>
              </w:rPr>
              <w:t xml:space="preserve">Arsenic (As) :</w:t>
            </w:r>
          </w:p>
        </w:tc>
        <w:tc>
          <w:tcPr>
            <w:tcBorders>
              <w:top w:color="000000" w:space="0" w:sz="0" w:val="nil"/>
              <w:left w:color="000000" w:space="0" w:sz="0" w:val="nil"/>
              <w:bottom w:color="000000" w:space="0" w:sz="0" w:val="nil"/>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5 ppm max</w:t>
            </w:r>
          </w:p>
        </w:tc>
      </w:tr>
      <w:tr>
        <w:trPr>
          <w:cantSplit w:val="0"/>
          <w:trHeight w:val="315" w:hRule="atLeast"/>
          <w:tblHeader w:val="0"/>
        </w:trPr>
        <w:tc>
          <w:tcPr>
            <w:tcBorders>
              <w:top w:color="000000" w:space="0" w:sz="0" w:val="nil"/>
              <w:left w:color="000000" w:space="0" w:sz="6" w:val="single"/>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sz w:val="20"/>
                <w:szCs w:val="20"/>
                <w:rtl w:val="0"/>
              </w:rPr>
              <w:t xml:space="preserve">Lead (Pb) :</w:t>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3">
            <w:pPr>
              <w:widowControl w:val="0"/>
              <w:rPr>
                <w:sz w:val="20"/>
                <w:szCs w:val="20"/>
              </w:rPr>
            </w:pPr>
            <w:r w:rsidDel="00000000" w:rsidR="00000000" w:rsidRPr="00000000">
              <w:rPr>
                <w:color w:val="1f1f1f"/>
                <w:sz w:val="18"/>
                <w:szCs w:val="18"/>
                <w:rtl w:val="0"/>
              </w:rPr>
              <w:t xml:space="preserve">10 ppm max</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b w:val="1"/>
                <w:sz w:val="20"/>
                <w:szCs w:val="20"/>
                <w:rtl w:val="0"/>
              </w:rPr>
              <w:t xml:space="preserve">10. Stability and Reactivity</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sz w:val="20"/>
                <w:szCs w:val="20"/>
                <w:rtl w:val="0"/>
              </w:rPr>
              <w:t xml:space="preserve">Stability and Reactivity Summary :</w:t>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7">
            <w:pPr>
              <w:widowControl w:val="0"/>
              <w:rPr>
                <w:sz w:val="20"/>
                <w:szCs w:val="20"/>
              </w:rPr>
            </w:pPr>
            <w:r w:rsidDel="00000000" w:rsidR="00000000" w:rsidRPr="00000000">
              <w:rPr>
                <w:color w:val="1f1f1f"/>
                <w:sz w:val="18"/>
                <w:szCs w:val="18"/>
                <w:rtl w:val="0"/>
              </w:rPr>
              <w:t xml:space="preserve">Stable under normal conditions</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b w:val="1"/>
                <w:sz w:val="20"/>
                <w:szCs w:val="20"/>
                <w:rtl w:val="0"/>
              </w:rPr>
              <w:t xml:space="preserve">11. Toxicological Data</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A">
            <w:pPr>
              <w:widowControl w:val="0"/>
              <w:rPr>
                <w:sz w:val="20"/>
                <w:szCs w:val="20"/>
              </w:rPr>
            </w:pPr>
            <w:r w:rsidDel="00000000" w:rsidR="00000000" w:rsidRPr="00000000">
              <w:rPr>
                <w:sz w:val="20"/>
                <w:szCs w:val="20"/>
                <w:rtl w:val="0"/>
              </w:rPr>
              <w:t xml:space="preserve">Human experience :</w:t>
            </w:r>
          </w:p>
        </w:tc>
        <w:tc>
          <w:tcPr>
            <w:tcBorders>
              <w:top w:color="000000" w:space="0" w:sz="0" w:val="nil"/>
              <w:left w:color="000000" w:space="0" w:sz="0" w:val="nil"/>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color w:val="1f1f1f"/>
                <w:sz w:val="18"/>
                <w:szCs w:val="18"/>
                <w:rtl w:val="0"/>
              </w:rPr>
              <w:t xml:space="preserve">No toxic effect in normal use</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rPr>
                <w:sz w:val="20"/>
                <w:szCs w:val="20"/>
              </w:rPr>
            </w:pPr>
            <w:r w:rsidDel="00000000" w:rsidR="00000000" w:rsidRPr="00000000">
              <w:rPr>
                <w:b w:val="1"/>
                <w:sz w:val="20"/>
                <w:szCs w:val="20"/>
                <w:rtl w:val="0"/>
              </w:rPr>
              <w:t xml:space="preserve">12. Ecological Information</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rtl w:val="0"/>
              </w:rPr>
            </w:r>
          </w:p>
        </w:tc>
      </w:tr>
      <w:tr>
        <w:trPr>
          <w:cantSplit w:val="0"/>
          <w:trHeight w:val="630" w:hRule="atLeast"/>
          <w:tblHeader w:val="0"/>
        </w:trPr>
        <w:tc>
          <w:tcPr>
            <w:gridSpan w:val="2"/>
            <w:vMerge w:val="restart"/>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E">
            <w:pPr>
              <w:widowControl w:val="0"/>
              <w:rPr>
                <w:sz w:val="20"/>
                <w:szCs w:val="20"/>
              </w:rPr>
            </w:pPr>
            <w:r w:rsidDel="00000000" w:rsidR="00000000" w:rsidRPr="00000000">
              <w:rPr>
                <w:sz w:val="20"/>
                <w:szCs w:val="20"/>
                <w:rtl w:val="0"/>
              </w:rPr>
              <w:t xml:space="preserve">No significant environmental hazard or adverse effect from human exposure resulting from the accidental release of this material is anticipated.</w:t>
            </w:r>
          </w:p>
        </w:tc>
      </w:tr>
      <w:tr>
        <w:trPr>
          <w:cantSplit w:val="0"/>
          <w:tblHeader w:val="0"/>
        </w:trPr>
        <w:tc>
          <w:tcPr>
            <w:gridSpan w:val="2"/>
            <w:vMerge w:val="continue"/>
            <w:tcBorders>
              <w:top w:color="000000" w:space="0" w:sz="0" w:val="nil"/>
              <w:left w:color="000000" w:space="0" w:sz="6" w:val="single"/>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C2">
            <w:pPr>
              <w:widowControl w:val="0"/>
              <w:rPr>
                <w:sz w:val="20"/>
                <w:szCs w:val="20"/>
              </w:rPr>
            </w:pPr>
            <w:r w:rsidDel="00000000" w:rsidR="00000000" w:rsidRPr="00000000">
              <w:rPr>
                <w:b w:val="1"/>
                <w:sz w:val="20"/>
                <w:szCs w:val="20"/>
                <w:rtl w:val="0"/>
              </w:rPr>
              <w:t xml:space="preserve">13. Disposal Advice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C3">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sz w:val="20"/>
                <w:szCs w:val="20"/>
                <w:rtl w:val="0"/>
              </w:rPr>
              <w:t xml:space="preserve">No special disposal method required, except that it be in accordance with current local authority regulations</w:t>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C6">
            <w:pPr>
              <w:widowControl w:val="0"/>
              <w:rPr>
                <w:sz w:val="20"/>
                <w:szCs w:val="20"/>
              </w:rPr>
            </w:pPr>
            <w:r w:rsidDel="00000000" w:rsidR="00000000" w:rsidRPr="00000000">
              <w:rPr>
                <w:b w:val="1"/>
                <w:sz w:val="20"/>
                <w:szCs w:val="20"/>
                <w:rtl w:val="0"/>
              </w:rPr>
              <w:t xml:space="preserve">14. Transport Information</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C7">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8">
            <w:pPr>
              <w:widowControl w:val="0"/>
              <w:rPr>
                <w:sz w:val="20"/>
                <w:szCs w:val="20"/>
              </w:rPr>
            </w:pPr>
            <w:r w:rsidDel="00000000" w:rsidR="00000000" w:rsidRPr="00000000">
              <w:rPr>
                <w:sz w:val="20"/>
                <w:szCs w:val="20"/>
                <w:rtl w:val="0"/>
              </w:rPr>
              <w:t xml:space="preserve">Not applicable</w:t>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rPr>
                <w:sz w:val="20"/>
                <w:szCs w:val="20"/>
              </w:rPr>
            </w:pPr>
            <w:r w:rsidDel="00000000" w:rsidR="00000000" w:rsidRPr="00000000">
              <w:rPr>
                <w:b w:val="1"/>
                <w:sz w:val="20"/>
                <w:szCs w:val="20"/>
                <w:rtl w:val="0"/>
              </w:rPr>
              <w:t xml:space="preserve">15. Regulation Information</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CB">
            <w:pPr>
              <w:widowControl w:val="0"/>
              <w:rPr>
                <w:sz w:val="20"/>
                <w:szCs w:val="20"/>
              </w:rPr>
            </w:pPr>
            <w:r w:rsidDel="00000000" w:rsidR="00000000" w:rsidRPr="00000000">
              <w:rPr>
                <w:rtl w:val="0"/>
              </w:rPr>
            </w:r>
          </w:p>
        </w:tc>
      </w:tr>
      <w:tr>
        <w:trPr>
          <w:cantSplit w:val="0"/>
          <w:trHeight w:val="315" w:hRule="atLeast"/>
          <w:tblHeader w:val="0"/>
        </w:trPr>
        <w:tc>
          <w:tcPr>
            <w:gridSpan w:val="2"/>
            <w:tcBorders>
              <w:top w:color="000000" w:space="0" w:sz="0" w:val="nil"/>
              <w:left w:color="000000" w:space="0" w:sz="6" w:val="single"/>
              <w:bottom w:color="000000" w:space="0" w:sz="0" w:val="nil"/>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C">
            <w:pPr>
              <w:widowControl w:val="0"/>
              <w:rPr>
                <w:sz w:val="20"/>
                <w:szCs w:val="20"/>
              </w:rPr>
            </w:pPr>
            <w:r w:rsidDel="00000000" w:rsidR="00000000" w:rsidRPr="00000000">
              <w:rPr>
                <w:sz w:val="20"/>
                <w:szCs w:val="20"/>
                <w:rtl w:val="0"/>
              </w:rPr>
              <w:t xml:space="preserve">Labelling according to NADFC guidelines.</w:t>
            </w:r>
          </w:p>
        </w:tc>
      </w:tr>
      <w:tr>
        <w:trPr>
          <w:cantSplit w:val="0"/>
          <w:trHeight w:val="31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rPr>
                <w:sz w:val="20"/>
                <w:szCs w:val="20"/>
              </w:rPr>
            </w:pPr>
            <w:r w:rsidDel="00000000" w:rsidR="00000000" w:rsidRPr="00000000">
              <w:rPr>
                <w:sz w:val="20"/>
                <w:szCs w:val="20"/>
                <w:rtl w:val="0"/>
              </w:rPr>
              <w:t xml:space="preserve">Observe the general safety regulations when handling chemicals</w:t>
            </w:r>
          </w:p>
        </w:tc>
      </w:tr>
      <w:tr>
        <w:trPr>
          <w:cantSplit w:val="0"/>
          <w:trHeight w:val="315" w:hRule="atLeast"/>
          <w:tblHeader w:val="0"/>
        </w:trPr>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D0">
            <w:pPr>
              <w:widowControl w:val="0"/>
              <w:rPr>
                <w:sz w:val="20"/>
                <w:szCs w:val="20"/>
              </w:rPr>
            </w:pPr>
            <w:r w:rsidDel="00000000" w:rsidR="00000000" w:rsidRPr="00000000">
              <w:rPr>
                <w:b w:val="1"/>
                <w:sz w:val="20"/>
                <w:szCs w:val="20"/>
                <w:rtl w:val="0"/>
              </w:rPr>
              <w:t xml:space="preserve">16. Further Information</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D1">
            <w:pPr>
              <w:widowControl w:val="0"/>
              <w:rPr>
                <w:sz w:val="20"/>
                <w:szCs w:val="20"/>
              </w:rPr>
            </w:pPr>
            <w:r w:rsidDel="00000000" w:rsidR="00000000" w:rsidRPr="00000000">
              <w:rPr>
                <w:rtl w:val="0"/>
              </w:rPr>
            </w:r>
          </w:p>
        </w:tc>
      </w:tr>
      <w:tr>
        <w:trPr>
          <w:cantSplit w:val="0"/>
          <w:trHeight w:val="1260" w:hRule="atLeast"/>
          <w:tblHeader w:val="0"/>
        </w:trPr>
        <w:tc>
          <w:tcPr>
            <w:gridSpan w:val="2"/>
            <w:vMerge w:val="restart"/>
            <w:tcBorders>
              <w:top w:color="000000" w:space="0" w:sz="0" w:val="nil"/>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2">
            <w:pPr>
              <w:widowControl w:val="0"/>
              <w:rPr>
                <w:sz w:val="20"/>
                <w:szCs w:val="20"/>
              </w:rPr>
            </w:pPr>
            <w:r w:rsidDel="00000000" w:rsidR="00000000" w:rsidRPr="00000000">
              <w:rPr>
                <w:sz w:val="20"/>
                <w:szCs w:val="20"/>
                <w:rtl w:val="0"/>
              </w:rPr>
              <w:t xml:space="preserve">These statements are based on our present knowledge and are meant to describe our product in regards to our safety regulations. Therefore they are not meant to assure special characteristics. Existing laws and regulations have to be noted by the consignee himself. Since the conditions of use are beyond the control of our company, it is the responsibility of the user to determine the conditions of safe uses of this product. The information in this sheet does not represent analytical specifications, for which please refer to our technical data sheet.</w:t>
            </w:r>
          </w:p>
        </w:tc>
      </w:tr>
      <w:tr>
        <w:trPr>
          <w:cantSplit w:val="0"/>
          <w:tblHeader w:val="0"/>
        </w:trPr>
        <w:tc>
          <w:tcPr>
            <w:gridSpan w:val="2"/>
            <w:vMerge w:val="continue"/>
            <w:tcBorders>
              <w:top w:color="000000" w:space="0" w:sz="0" w:val="nil"/>
              <w:left w:color="000000" w:space="0" w:sz="6" w:val="single"/>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sz w:val="20"/>
                <w:szCs w:val="20"/>
              </w:rPr>
            </w:pPr>
            <w:r w:rsidDel="00000000" w:rsidR="00000000" w:rsidRPr="00000000">
              <w:rPr>
                <w:rtl w:val="0"/>
              </w:rPr>
            </w:r>
          </w:p>
        </w:tc>
      </w:tr>
      <w:tr>
        <w:trPr>
          <w:cantSplit w:val="0"/>
          <w:tblHeader w:val="0"/>
        </w:trPr>
        <w:tc>
          <w:tcPr>
            <w:gridSpan w:val="2"/>
            <w:vMerge w:val="continue"/>
            <w:tcBorders>
              <w:top w:color="000000" w:space="0" w:sz="0" w:val="nil"/>
              <w:left w:color="000000" w:space="0" w:sz="6" w:val="single"/>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sz w:val="20"/>
                <w:szCs w:val="20"/>
              </w:rPr>
            </w:pPr>
            <w:r w:rsidDel="00000000" w:rsidR="00000000" w:rsidRPr="00000000">
              <w:rPr>
                <w:rtl w:val="0"/>
              </w:rPr>
            </w:r>
          </w:p>
        </w:tc>
      </w:tr>
      <w:tr>
        <w:trPr>
          <w:cantSplit w:val="0"/>
          <w:tblHeader w:val="0"/>
        </w:trPr>
        <w:tc>
          <w:tcPr>
            <w:gridSpan w:val="2"/>
            <w:vMerge w:val="continue"/>
            <w:tcBorders>
              <w:top w:color="000000" w:space="0" w:sz="0" w:val="nil"/>
              <w:left w:color="000000" w:space="0" w:sz="6" w:val="single"/>
              <w:bottom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rPr>
                <w:sz w:val="20"/>
                <w:szCs w:val="20"/>
              </w:rPr>
            </w:pPr>
            <w:r w:rsidDel="00000000" w:rsidR="00000000" w:rsidRPr="00000000">
              <w:rPr>
                <w:rtl w:val="0"/>
              </w:rPr>
            </w:r>
          </w:p>
        </w:tc>
      </w:tr>
    </w:tbl>
    <w:p w:rsidR="00000000" w:rsidDel="00000000" w:rsidP="00000000" w:rsidRDefault="00000000" w:rsidRPr="00000000" w14:paraId="000001DA">
      <w:pPr>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1DB">
      <w:pPr>
        <w:spacing w:line="240" w:lineRule="auto"/>
        <w:ind w:left="720" w:firstLine="0"/>
        <w:rPr>
          <w:b w:val="1"/>
          <w:sz w:val="20"/>
          <w:szCs w:val="20"/>
        </w:rPr>
      </w:pPr>
      <w:r w:rsidDel="00000000" w:rsidR="00000000" w:rsidRPr="00000000">
        <w:rPr>
          <w:rtl w:val="0"/>
        </w:rPr>
      </w:r>
    </w:p>
    <w:p w:rsidR="00000000" w:rsidDel="00000000" w:rsidP="00000000" w:rsidRDefault="00000000" w:rsidRPr="00000000" w14:paraId="000001DC">
      <w:pPr>
        <w:spacing w:line="240" w:lineRule="auto"/>
        <w:rPr>
          <w:sz w:val="20"/>
          <w:szCs w:val="20"/>
        </w:rPr>
      </w:pPr>
      <w:r w:rsidDel="00000000" w:rsidR="00000000" w:rsidRPr="00000000">
        <w:rPr>
          <w:sz w:val="20"/>
          <w:szCs w:val="20"/>
          <w:rtl w:val="0"/>
        </w:rPr>
        <w:t xml:space="preserve">This information is valid when issued by Agromedika or Herbanext Laboratories.</w:t>
      </w:r>
      <w:r w:rsidDel="00000000" w:rsidR="00000000" w:rsidRPr="00000000">
        <w:br w:type="page"/>
      </w:r>
      <w:r w:rsidDel="00000000" w:rsidR="00000000" w:rsidRPr="00000000">
        <w:rPr>
          <w:rtl w:val="0"/>
        </w:rPr>
      </w:r>
    </w:p>
    <w:p w:rsidR="00000000" w:rsidDel="00000000" w:rsidP="00000000" w:rsidRDefault="00000000" w:rsidRPr="00000000" w14:paraId="000001DD">
      <w:pPr>
        <w:spacing w:line="240" w:lineRule="auto"/>
        <w:jc w:val="center"/>
        <w:rPr>
          <w:b w:val="1"/>
          <w:sz w:val="26"/>
          <w:szCs w:val="26"/>
        </w:rPr>
      </w:pPr>
      <w:r w:rsidDel="00000000" w:rsidR="00000000" w:rsidRPr="00000000">
        <w:rPr>
          <w:b w:val="1"/>
          <w:sz w:val="26"/>
          <w:szCs w:val="26"/>
          <w:rtl w:val="0"/>
        </w:rPr>
        <w:t xml:space="preserve">Price List for Herbal Extract (Local and Export)- SAMPLE SHEET</w:t>
      </w:r>
    </w:p>
    <w:p w:rsidR="00000000" w:rsidDel="00000000" w:rsidP="00000000" w:rsidRDefault="00000000" w:rsidRPr="00000000" w14:paraId="000001DE">
      <w:pPr>
        <w:spacing w:line="240" w:lineRule="auto"/>
        <w:jc w:val="center"/>
        <w:rPr>
          <w:b w:val="1"/>
          <w:sz w:val="26"/>
          <w:szCs w:val="26"/>
        </w:rPr>
      </w:pPr>
      <w:r w:rsidDel="00000000" w:rsidR="00000000" w:rsidRPr="00000000">
        <w:rPr>
          <w:rtl w:val="0"/>
        </w:rPr>
      </w:r>
    </w:p>
    <w:p w:rsidR="00000000" w:rsidDel="00000000" w:rsidP="00000000" w:rsidRDefault="00000000" w:rsidRPr="00000000" w14:paraId="000001DF">
      <w:pPr>
        <w:spacing w:line="240" w:lineRule="auto"/>
        <w:rPr>
          <w:sz w:val="20"/>
          <w:szCs w:val="20"/>
        </w:rPr>
      </w:pPr>
      <w:r w:rsidDel="00000000" w:rsidR="00000000" w:rsidRPr="00000000">
        <w:rPr>
          <w:rtl w:val="0"/>
        </w:rPr>
      </w:r>
    </w:p>
    <w:tbl>
      <w:tblPr>
        <w:tblStyle w:val="Table6"/>
        <w:tblW w:w="86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3480"/>
        <w:gridCol w:w="1185"/>
        <w:gridCol w:w="1470"/>
        <w:gridCol w:w="1815"/>
        <w:tblGridChange w:id="0">
          <w:tblGrid>
            <w:gridCol w:w="735"/>
            <w:gridCol w:w="3480"/>
            <w:gridCol w:w="1185"/>
            <w:gridCol w:w="1470"/>
            <w:gridCol w:w="181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E0">
            <w:pPr>
              <w:widowControl w:val="0"/>
              <w:jc w:val="center"/>
              <w:rPr>
                <w:sz w:val="20"/>
                <w:szCs w:val="20"/>
              </w:rPr>
            </w:pPr>
            <w:r w:rsidDel="00000000" w:rsidR="00000000" w:rsidRPr="00000000">
              <w:rPr>
                <w:b w:val="1"/>
                <w:sz w:val="20"/>
                <w:szCs w:val="20"/>
                <w:rtl w:val="0"/>
              </w:rPr>
              <w:t xml:space="preserve">No.</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E1">
            <w:pPr>
              <w:widowControl w:val="0"/>
              <w:jc w:val="center"/>
              <w:rPr>
                <w:sz w:val="20"/>
                <w:szCs w:val="20"/>
              </w:rPr>
            </w:pPr>
            <w:r w:rsidDel="00000000" w:rsidR="00000000" w:rsidRPr="00000000">
              <w:rPr>
                <w:b w:val="1"/>
                <w:sz w:val="20"/>
                <w:szCs w:val="20"/>
                <w:rtl w:val="0"/>
              </w:rPr>
              <w:t xml:space="preserve">Herbal Extract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E2">
            <w:pPr>
              <w:widowControl w:val="0"/>
              <w:jc w:val="center"/>
              <w:rPr>
                <w:sz w:val="20"/>
                <w:szCs w:val="20"/>
              </w:rPr>
            </w:pPr>
            <w:r w:rsidDel="00000000" w:rsidR="00000000" w:rsidRPr="00000000">
              <w:rPr>
                <w:b w:val="1"/>
                <w:sz w:val="20"/>
                <w:szCs w:val="20"/>
                <w:rtl w:val="0"/>
              </w:rPr>
              <w:t xml:space="preserve">Quantity</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sz w:val="20"/>
                <w:szCs w:val="20"/>
              </w:rPr>
            </w:pPr>
            <w:r w:rsidDel="00000000" w:rsidR="00000000" w:rsidRPr="00000000">
              <w:rPr>
                <w:b w:val="1"/>
                <w:sz w:val="20"/>
                <w:szCs w:val="20"/>
                <w:rtl w:val="0"/>
              </w:rPr>
              <w:t xml:space="preserve">Local Price (PHP)</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E4">
            <w:pPr>
              <w:widowControl w:val="0"/>
              <w:jc w:val="center"/>
              <w:rPr>
                <w:sz w:val="20"/>
                <w:szCs w:val="20"/>
              </w:rPr>
            </w:pPr>
            <w:r w:rsidDel="00000000" w:rsidR="00000000" w:rsidRPr="00000000">
              <w:rPr>
                <w:b w:val="1"/>
                <w:sz w:val="20"/>
                <w:szCs w:val="20"/>
                <w:rtl w:val="0"/>
              </w:rPr>
              <w:t xml:space="preserve">International Price (USD)</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rPr>
                <w:sz w:val="20"/>
                <w:szCs w:val="20"/>
              </w:rPr>
            </w:pPr>
            <w:r w:rsidDel="00000000" w:rsidR="00000000" w:rsidRPr="00000000">
              <w:rPr>
                <w:sz w:val="20"/>
                <w:szCs w:val="20"/>
                <w:rtl w:val="0"/>
              </w:rPr>
              <w:t xml:space="preserve">Asthma weed (Tawatawa)</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jc w:val="center"/>
              <w:rPr>
                <w:sz w:val="20"/>
                <w:szCs w:val="20"/>
              </w:rPr>
            </w:pPr>
            <w:r w:rsidDel="00000000" w:rsidR="00000000" w:rsidRPr="00000000">
              <w:rPr>
                <w:sz w:val="20"/>
                <w:szCs w:val="20"/>
                <w:rtl w:val="0"/>
              </w:rPr>
              <w:t xml:space="preserve"> 2,325</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jc w:val="center"/>
              <w:rPr>
                <w:sz w:val="20"/>
                <w:szCs w:val="20"/>
              </w:rPr>
            </w:pPr>
            <w:r w:rsidDel="00000000" w:rsidR="00000000" w:rsidRPr="00000000">
              <w:rPr>
                <w:sz w:val="20"/>
                <w:szCs w:val="20"/>
                <w:rtl w:val="0"/>
              </w:rPr>
              <w:t xml:space="preserve">45</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rPr>
                <w:sz w:val="20"/>
                <w:szCs w:val="20"/>
              </w:rPr>
            </w:pPr>
            <w:r w:rsidDel="00000000" w:rsidR="00000000" w:rsidRPr="00000000">
              <w:rPr>
                <w:rtl w:val="0"/>
              </w:rPr>
              <w:t xml:space="preserve">Batuan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rPr>
                <w:sz w:val="20"/>
                <w:szCs w:val="20"/>
              </w:rPr>
            </w:pPr>
            <w:r w:rsidDel="00000000" w:rsidR="00000000" w:rsidRPr="00000000">
              <w:rPr>
                <w:sz w:val="20"/>
                <w:szCs w:val="20"/>
                <w:rtl w:val="0"/>
              </w:rPr>
              <w:t xml:space="preserve">Bitter Gourd (Ampalaya) - leaves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jc w:val="center"/>
              <w:rPr>
                <w:sz w:val="20"/>
                <w:szCs w:val="20"/>
              </w:rPr>
            </w:pPr>
            <w:r w:rsidDel="00000000" w:rsidR="00000000" w:rsidRPr="00000000">
              <w:rPr>
                <w:sz w:val="20"/>
                <w:szCs w:val="20"/>
                <w:rtl w:val="0"/>
              </w:rPr>
              <w:t xml:space="preserve">1,786</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jc w:val="center"/>
              <w:rPr>
                <w:sz w:val="20"/>
                <w:szCs w:val="20"/>
              </w:rPr>
            </w:pPr>
            <w:r w:rsidDel="00000000" w:rsidR="00000000" w:rsidRPr="00000000">
              <w:rPr>
                <w:sz w:val="20"/>
                <w:szCs w:val="20"/>
                <w:rtl w:val="0"/>
              </w:rPr>
              <w:t xml:space="preserve">35</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rPr>
                <w:sz w:val="20"/>
                <w:szCs w:val="20"/>
              </w:rPr>
            </w:pPr>
            <w:r w:rsidDel="00000000" w:rsidR="00000000" w:rsidRPr="00000000">
              <w:rPr>
                <w:sz w:val="20"/>
                <w:szCs w:val="20"/>
                <w:rtl w:val="0"/>
              </w:rPr>
              <w:t xml:space="preserve">Black currant tree (Bignay)</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rPr>
                <w:sz w:val="20"/>
                <w:szCs w:val="20"/>
              </w:rPr>
            </w:pPr>
            <w:r w:rsidDel="00000000" w:rsidR="00000000" w:rsidRPr="00000000">
              <w:rPr>
                <w:sz w:val="20"/>
                <w:szCs w:val="20"/>
                <w:rtl w:val="0"/>
              </w:rPr>
              <w:t xml:space="preserve">Black mulberry</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jc w:val="cente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rPr>
                <w:sz w:val="20"/>
                <w:szCs w:val="20"/>
              </w:rPr>
            </w:pPr>
            <w:r w:rsidDel="00000000" w:rsidR="00000000" w:rsidRPr="00000000">
              <w:rPr>
                <w:sz w:val="20"/>
                <w:szCs w:val="20"/>
                <w:rtl w:val="0"/>
              </w:rPr>
              <w:t xml:space="preserve">Cat's Whiskers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0">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jc w:val="center"/>
              <w:rPr>
                <w:sz w:val="20"/>
                <w:szCs w:val="20"/>
              </w:rPr>
            </w:pPr>
            <w:r w:rsidDel="00000000" w:rsidR="00000000" w:rsidRPr="00000000">
              <w:rPr>
                <w:sz w:val="20"/>
                <w:szCs w:val="20"/>
                <w:rtl w:val="0"/>
              </w:rPr>
              <w:t xml:space="preserve">4,142</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jc w:val="center"/>
              <w:rPr>
                <w:sz w:val="20"/>
                <w:szCs w:val="20"/>
              </w:rPr>
            </w:pPr>
            <w:r w:rsidDel="00000000" w:rsidR="00000000" w:rsidRPr="00000000">
              <w:rPr>
                <w:sz w:val="20"/>
                <w:szCs w:val="20"/>
                <w:rtl w:val="0"/>
              </w:rPr>
              <w:t xml:space="preserve">80</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jc w:val="cente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rPr>
                <w:sz w:val="20"/>
                <w:szCs w:val="20"/>
              </w:rPr>
            </w:pPr>
            <w:r w:rsidDel="00000000" w:rsidR="00000000" w:rsidRPr="00000000">
              <w:rPr>
                <w:sz w:val="20"/>
                <w:szCs w:val="20"/>
                <w:rtl w:val="0"/>
              </w:rPr>
              <w:t xml:space="preserve">Cayenne pepper (Sili)</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jc w:val="center"/>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rPr>
                <w:sz w:val="20"/>
                <w:szCs w:val="20"/>
              </w:rPr>
            </w:pPr>
            <w:r w:rsidDel="00000000" w:rsidR="00000000" w:rsidRPr="00000000">
              <w:rPr>
                <w:sz w:val="20"/>
                <w:szCs w:val="20"/>
                <w:rtl w:val="0"/>
              </w:rPr>
              <w:t xml:space="preserve">Centella/Gotu Kola</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jc w:val="center"/>
              <w:rPr>
                <w:sz w:val="20"/>
                <w:szCs w:val="20"/>
              </w:rPr>
            </w:pPr>
            <w:r w:rsidDel="00000000" w:rsidR="00000000" w:rsidRPr="00000000">
              <w:rPr>
                <w:sz w:val="20"/>
                <w:szCs w:val="20"/>
                <w:rtl w:val="0"/>
              </w:rPr>
              <w:t xml:space="preserve">2,178</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C">
            <w:pPr>
              <w:widowControl w:val="0"/>
              <w:jc w:val="center"/>
              <w:rPr>
                <w:sz w:val="20"/>
                <w:szCs w:val="20"/>
              </w:rPr>
            </w:pPr>
            <w:r w:rsidDel="00000000" w:rsidR="00000000" w:rsidRPr="00000000">
              <w:rPr>
                <w:sz w:val="20"/>
                <w:szCs w:val="20"/>
                <w:rtl w:val="0"/>
              </w:rPr>
              <w:t xml:space="preserve">43</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jc w:val="center"/>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rPr>
                <w:sz w:val="20"/>
                <w:szCs w:val="20"/>
              </w:rPr>
            </w:pPr>
            <w:r w:rsidDel="00000000" w:rsidR="00000000" w:rsidRPr="00000000">
              <w:rPr>
                <w:rtl w:val="0"/>
              </w:rPr>
              <w:t xml:space="preserve">Citronella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jc w:val="center"/>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rPr>
                <w:sz w:val="20"/>
                <w:szCs w:val="20"/>
              </w:rPr>
            </w:pPr>
            <w:r w:rsidDel="00000000" w:rsidR="00000000" w:rsidRPr="00000000">
              <w:rPr>
                <w:sz w:val="20"/>
                <w:szCs w:val="20"/>
                <w:rtl w:val="0"/>
              </w:rPr>
              <w:t xml:space="preserve">Elemi</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jc w:val="cente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rPr>
                <w:sz w:val="20"/>
                <w:szCs w:val="20"/>
              </w:rPr>
            </w:pPr>
            <w:r w:rsidDel="00000000" w:rsidR="00000000" w:rsidRPr="00000000">
              <w:rPr>
                <w:sz w:val="20"/>
                <w:szCs w:val="20"/>
                <w:rtl w:val="0"/>
              </w:rPr>
              <w:t xml:space="preserve">Five-leaved Chaste Tree (Lagundi)</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jc w:val="center"/>
              <w:rPr>
                <w:sz w:val="20"/>
                <w:szCs w:val="20"/>
              </w:rPr>
            </w:pPr>
            <w:r w:rsidDel="00000000" w:rsidR="00000000" w:rsidRPr="00000000">
              <w:rPr>
                <w:sz w:val="20"/>
                <w:szCs w:val="20"/>
                <w:rtl w:val="0"/>
              </w:rPr>
              <w:t xml:space="preserve">12</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rPr>
                <w:sz w:val="20"/>
                <w:szCs w:val="20"/>
              </w:rPr>
            </w:pPr>
            <w:r w:rsidDel="00000000" w:rsidR="00000000" w:rsidRPr="00000000">
              <w:rPr>
                <w:sz w:val="20"/>
                <w:szCs w:val="20"/>
                <w:rtl w:val="0"/>
              </w:rPr>
              <w:t xml:space="preserve">Forest Tree (Tsaang gubat)</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jc w:val="center"/>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sz w:val="20"/>
                <w:szCs w:val="20"/>
                <w:rtl w:val="0"/>
              </w:rPr>
              <w:t xml:space="preserve">Ginger</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4">
            <w:pPr>
              <w:widowControl w:val="0"/>
              <w:jc w:val="center"/>
              <w:rPr>
                <w:sz w:val="20"/>
                <w:szCs w:val="20"/>
              </w:rPr>
            </w:pPr>
            <w:r w:rsidDel="00000000" w:rsidR="00000000" w:rsidRPr="00000000">
              <w:rPr>
                <w:sz w:val="20"/>
                <w:szCs w:val="20"/>
                <w:rtl w:val="0"/>
              </w:rPr>
              <w:t xml:space="preserve">6,070</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jc w:val="center"/>
              <w:rPr>
                <w:sz w:val="20"/>
                <w:szCs w:val="20"/>
              </w:rPr>
            </w:pPr>
            <w:r w:rsidDel="00000000" w:rsidR="00000000" w:rsidRPr="00000000">
              <w:rPr>
                <w:sz w:val="20"/>
                <w:szCs w:val="20"/>
                <w:rtl w:val="0"/>
              </w:rPr>
              <w:t xml:space="preserve">118</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6">
            <w:pPr>
              <w:widowControl w:val="0"/>
              <w:jc w:val="center"/>
              <w:rPr>
                <w:sz w:val="20"/>
                <w:szCs w:val="20"/>
              </w:rPr>
            </w:pPr>
            <w:r w:rsidDel="00000000" w:rsidR="00000000" w:rsidRPr="00000000">
              <w:rPr>
                <w:sz w:val="20"/>
                <w:szCs w:val="20"/>
                <w:rtl w:val="0"/>
              </w:rPr>
              <w:t xml:space="preserve">14</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rPr>
                <w:sz w:val="20"/>
                <w:szCs w:val="20"/>
              </w:rPr>
            </w:pPr>
            <w:r w:rsidDel="00000000" w:rsidR="00000000" w:rsidRPr="00000000">
              <w:rPr>
                <w:sz w:val="20"/>
                <w:szCs w:val="20"/>
                <w:rtl w:val="0"/>
              </w:rPr>
              <w:t xml:space="preserve">Holy Basil</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jc w:val="center"/>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rPr>
                <w:sz w:val="20"/>
                <w:szCs w:val="20"/>
              </w:rPr>
            </w:pPr>
            <w:r w:rsidDel="00000000" w:rsidR="00000000" w:rsidRPr="00000000">
              <w:rPr>
                <w:sz w:val="20"/>
                <w:szCs w:val="20"/>
                <w:rtl w:val="0"/>
              </w:rPr>
              <w:t xml:space="preserve">Jute Mallow (Saluyot)</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sz w:val="20"/>
                <w:szCs w:val="20"/>
                <w:rtl w:val="0"/>
              </w:rPr>
              <w:t xml:space="preserve">16</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rPr>
                <w:sz w:val="20"/>
                <w:szCs w:val="20"/>
              </w:rPr>
            </w:pPr>
            <w:r w:rsidDel="00000000" w:rsidR="00000000" w:rsidRPr="00000000">
              <w:rPr>
                <w:sz w:val="20"/>
                <w:szCs w:val="20"/>
                <w:rtl w:val="0"/>
              </w:rPr>
              <w:t xml:space="preserve">King of Bitters (Serpentina)</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jc w:val="center"/>
              <w:rPr>
                <w:sz w:val="20"/>
                <w:szCs w:val="20"/>
              </w:rPr>
            </w:pPr>
            <w:r w:rsidDel="00000000" w:rsidR="00000000" w:rsidRPr="00000000">
              <w:rPr>
                <w:sz w:val="20"/>
                <w:szCs w:val="20"/>
                <w:rtl w:val="0"/>
              </w:rPr>
              <w:t xml:space="preserve">2,357</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jc w:val="center"/>
              <w:rPr>
                <w:sz w:val="20"/>
                <w:szCs w:val="20"/>
              </w:rPr>
            </w:pPr>
            <w:r w:rsidDel="00000000" w:rsidR="00000000" w:rsidRPr="00000000">
              <w:rPr>
                <w:sz w:val="20"/>
                <w:szCs w:val="20"/>
                <w:rtl w:val="0"/>
              </w:rPr>
              <w:t xml:space="preserve">46</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jc w:val="center"/>
              <w:rPr>
                <w:sz w:val="20"/>
                <w:szCs w:val="20"/>
              </w:rPr>
            </w:pPr>
            <w:r w:rsidDel="00000000" w:rsidR="00000000" w:rsidRPr="00000000">
              <w:rPr>
                <w:sz w:val="20"/>
                <w:szCs w:val="20"/>
                <w:rtl w:val="0"/>
              </w:rPr>
              <w:t xml:space="preserve">17</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rPr>
                <w:sz w:val="20"/>
                <w:szCs w:val="20"/>
              </w:rPr>
            </w:pPr>
            <w:r w:rsidDel="00000000" w:rsidR="00000000" w:rsidRPr="00000000">
              <w:rPr>
                <w:sz w:val="20"/>
                <w:szCs w:val="20"/>
                <w:rtl w:val="0"/>
              </w:rPr>
              <w:t xml:space="preserve">Lemongrass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jc w:val="center"/>
              <w:rPr>
                <w:sz w:val="20"/>
                <w:szCs w:val="20"/>
              </w:rPr>
            </w:pPr>
            <w:r w:rsidDel="00000000" w:rsidR="00000000" w:rsidRPr="00000000">
              <w:rPr>
                <w:sz w:val="20"/>
                <w:szCs w:val="20"/>
                <w:rtl w:val="0"/>
              </w:rPr>
              <w:t xml:space="preserve">18</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rPr>
                <w:sz w:val="20"/>
                <w:szCs w:val="20"/>
              </w:rPr>
            </w:pPr>
            <w:r w:rsidDel="00000000" w:rsidR="00000000" w:rsidRPr="00000000">
              <w:rPr>
                <w:sz w:val="20"/>
                <w:szCs w:val="20"/>
                <w:rtl w:val="0"/>
              </w:rPr>
              <w:t xml:space="preserve">Mangosteen</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C">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jc w:val="center"/>
              <w:rPr>
                <w:sz w:val="20"/>
                <w:szCs w:val="20"/>
              </w:rPr>
            </w:pPr>
            <w:r w:rsidDel="00000000" w:rsidR="00000000" w:rsidRPr="00000000">
              <w:rPr>
                <w:sz w:val="20"/>
                <w:szCs w:val="20"/>
                <w:rtl w:val="0"/>
              </w:rPr>
              <w:t xml:space="preserve">1,714</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jc w:val="center"/>
              <w:rPr>
                <w:sz w:val="20"/>
                <w:szCs w:val="20"/>
              </w:rPr>
            </w:pPr>
            <w:r w:rsidDel="00000000" w:rsidR="00000000" w:rsidRPr="00000000">
              <w:rPr>
                <w:sz w:val="20"/>
                <w:szCs w:val="20"/>
                <w:rtl w:val="0"/>
              </w:rPr>
              <w:t xml:space="preserve">34</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jc w:val="center"/>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rPr>
                <w:sz w:val="20"/>
                <w:szCs w:val="20"/>
              </w:rPr>
            </w:pPr>
            <w:r w:rsidDel="00000000" w:rsidR="00000000" w:rsidRPr="00000000">
              <w:rPr>
                <w:sz w:val="20"/>
                <w:szCs w:val="20"/>
                <w:rtl w:val="0"/>
              </w:rPr>
              <w:t xml:space="preserve">Mexican oregano</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1">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jc w:val="center"/>
              <w:rPr>
                <w:sz w:val="20"/>
                <w:szCs w:val="20"/>
              </w:rPr>
            </w:pPr>
            <w:r w:rsidDel="00000000" w:rsidR="00000000" w:rsidRPr="00000000">
              <w:rPr>
                <w:sz w:val="20"/>
                <w:szCs w:val="20"/>
                <w:rtl w:val="0"/>
              </w:rPr>
              <w:t xml:space="preserve">20</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rPr>
                <w:sz w:val="20"/>
                <w:szCs w:val="20"/>
              </w:rPr>
            </w:pPr>
            <w:r w:rsidDel="00000000" w:rsidR="00000000" w:rsidRPr="00000000">
              <w:rPr>
                <w:sz w:val="20"/>
                <w:szCs w:val="20"/>
                <w:rtl w:val="0"/>
              </w:rPr>
              <w:t xml:space="preserve">Moringa (Malunggay)</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jc w:val="center"/>
              <w:rPr>
                <w:sz w:val="20"/>
                <w:szCs w:val="20"/>
              </w:rPr>
            </w:pPr>
            <w:r w:rsidDel="00000000" w:rsidR="00000000" w:rsidRPr="00000000">
              <w:rPr>
                <w:sz w:val="20"/>
                <w:szCs w:val="20"/>
                <w:rtl w:val="0"/>
              </w:rPr>
              <w:t xml:space="preserve">1,821</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8">
            <w:pPr>
              <w:widowControl w:val="0"/>
              <w:jc w:val="center"/>
              <w:rPr>
                <w:sz w:val="20"/>
                <w:szCs w:val="20"/>
              </w:rPr>
            </w:pPr>
            <w:r w:rsidDel="00000000" w:rsidR="00000000" w:rsidRPr="00000000">
              <w:rPr>
                <w:sz w:val="20"/>
                <w:szCs w:val="20"/>
                <w:rtl w:val="0"/>
              </w:rPr>
              <w:t xml:space="preserve">36</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jc w:val="center"/>
              <w:rPr>
                <w:sz w:val="20"/>
                <w:szCs w:val="20"/>
              </w:rPr>
            </w:pPr>
            <w:r w:rsidDel="00000000" w:rsidR="00000000" w:rsidRPr="00000000">
              <w:rPr>
                <w:sz w:val="20"/>
                <w:szCs w:val="20"/>
                <w:rtl w:val="0"/>
              </w:rPr>
              <w:t xml:space="preserve">21</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rPr>
                <w:sz w:val="20"/>
                <w:szCs w:val="20"/>
              </w:rPr>
            </w:pPr>
            <w:r w:rsidDel="00000000" w:rsidR="00000000" w:rsidRPr="00000000">
              <w:rPr>
                <w:sz w:val="20"/>
                <w:szCs w:val="20"/>
                <w:rtl w:val="0"/>
              </w:rPr>
              <w:t xml:space="preserve">Neem</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B">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jc w:val="center"/>
              <w:rPr>
                <w:sz w:val="20"/>
                <w:szCs w:val="20"/>
              </w:rPr>
            </w:pPr>
            <w:r w:rsidDel="00000000" w:rsidR="00000000" w:rsidRPr="00000000">
              <w:rPr>
                <w:sz w:val="20"/>
                <w:szCs w:val="20"/>
                <w:rtl w:val="0"/>
              </w:rPr>
              <w:t xml:space="preserve">22</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rPr>
                <w:sz w:val="20"/>
                <w:szCs w:val="20"/>
              </w:rPr>
            </w:pPr>
            <w:r w:rsidDel="00000000" w:rsidR="00000000" w:rsidRPr="00000000">
              <w:rPr>
                <w:sz w:val="20"/>
                <w:szCs w:val="20"/>
                <w:rtl w:val="0"/>
              </w:rPr>
              <w:t xml:space="preserve">Ngai camphor (Sambong)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0">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jc w:val="center"/>
              <w:rPr>
                <w:sz w:val="20"/>
                <w:szCs w:val="20"/>
              </w:rPr>
            </w:pPr>
            <w:r w:rsidDel="00000000" w:rsidR="00000000" w:rsidRPr="00000000">
              <w:rPr>
                <w:sz w:val="20"/>
                <w:szCs w:val="20"/>
                <w:rtl w:val="0"/>
              </w:rPr>
              <w:t xml:space="preserve">3,035</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jc w:val="center"/>
              <w:rPr>
                <w:sz w:val="20"/>
                <w:szCs w:val="20"/>
              </w:rPr>
            </w:pPr>
            <w:r w:rsidDel="00000000" w:rsidR="00000000" w:rsidRPr="00000000">
              <w:rPr>
                <w:sz w:val="20"/>
                <w:szCs w:val="20"/>
                <w:rtl w:val="0"/>
              </w:rPr>
              <w:t xml:space="preserve">59</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jc w:val="center"/>
              <w:rPr>
                <w:sz w:val="20"/>
                <w:szCs w:val="20"/>
              </w:rPr>
            </w:pPr>
            <w:r w:rsidDel="00000000" w:rsidR="00000000" w:rsidRPr="00000000">
              <w:rPr>
                <w:sz w:val="20"/>
                <w:szCs w:val="20"/>
                <w:rtl w:val="0"/>
              </w:rPr>
              <w:t xml:space="preserve">23</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4">
            <w:pPr>
              <w:widowControl w:val="0"/>
              <w:rPr>
                <w:sz w:val="20"/>
                <w:szCs w:val="20"/>
              </w:rPr>
            </w:pPr>
            <w:r w:rsidDel="00000000" w:rsidR="00000000" w:rsidRPr="00000000">
              <w:rPr>
                <w:sz w:val="20"/>
                <w:szCs w:val="20"/>
                <w:rtl w:val="0"/>
              </w:rPr>
              <w:t xml:space="preserve">Noni</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jc w:val="center"/>
              <w:rPr>
                <w:sz w:val="20"/>
                <w:szCs w:val="20"/>
              </w:rPr>
            </w:pPr>
            <w:r w:rsidDel="00000000" w:rsidR="00000000" w:rsidRPr="00000000">
              <w:rPr>
                <w:sz w:val="20"/>
                <w:szCs w:val="20"/>
                <w:rtl w:val="0"/>
              </w:rPr>
              <w:t xml:space="preserve">1,420</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jc w:val="center"/>
              <w:rPr>
                <w:sz w:val="20"/>
                <w:szCs w:val="20"/>
              </w:rPr>
            </w:pPr>
            <w:r w:rsidDel="00000000" w:rsidR="00000000" w:rsidRPr="00000000">
              <w:rPr>
                <w:sz w:val="20"/>
                <w:szCs w:val="20"/>
                <w:rtl w:val="0"/>
              </w:rPr>
              <w:t xml:space="preserve">33</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jc w:val="center"/>
              <w:rPr>
                <w:sz w:val="20"/>
                <w:szCs w:val="20"/>
              </w:rPr>
            </w:pPr>
            <w:r w:rsidDel="00000000" w:rsidR="00000000" w:rsidRPr="00000000">
              <w:rPr>
                <w:sz w:val="20"/>
                <w:szCs w:val="20"/>
                <w:rtl w:val="0"/>
              </w:rPr>
              <w:t xml:space="preserve">24</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rPr>
                <w:sz w:val="20"/>
                <w:szCs w:val="20"/>
              </w:rPr>
            </w:pPr>
            <w:r w:rsidDel="00000000" w:rsidR="00000000" w:rsidRPr="00000000">
              <w:rPr>
                <w:sz w:val="20"/>
                <w:szCs w:val="20"/>
                <w:rtl w:val="0"/>
              </w:rPr>
              <w:t xml:space="preserve">Orange (Dalandan)</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A">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C">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D">
            <w:pPr>
              <w:widowControl w:val="0"/>
              <w:jc w:val="center"/>
              <w:rPr>
                <w:sz w:val="20"/>
                <w:szCs w:val="20"/>
              </w:rPr>
            </w:pPr>
            <w:r w:rsidDel="00000000" w:rsidR="00000000" w:rsidRPr="00000000">
              <w:rPr>
                <w:sz w:val="20"/>
                <w:szCs w:val="20"/>
                <w:rtl w:val="0"/>
              </w:rPr>
              <w:t xml:space="preserve">25</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E">
            <w:pPr>
              <w:widowControl w:val="0"/>
              <w:rPr>
                <w:sz w:val="20"/>
                <w:szCs w:val="20"/>
              </w:rPr>
            </w:pPr>
            <w:r w:rsidDel="00000000" w:rsidR="00000000" w:rsidRPr="00000000">
              <w:rPr>
                <w:sz w:val="20"/>
                <w:szCs w:val="20"/>
                <w:rtl w:val="0"/>
              </w:rPr>
              <w:t xml:space="preserve">Painted Nettle (Mayana)</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F">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0">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1">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jc w:val="center"/>
              <w:rPr>
                <w:sz w:val="20"/>
                <w:szCs w:val="20"/>
              </w:rPr>
            </w:pPr>
            <w:r w:rsidDel="00000000" w:rsidR="00000000" w:rsidRPr="00000000">
              <w:rPr>
                <w:sz w:val="20"/>
                <w:szCs w:val="20"/>
                <w:rtl w:val="0"/>
              </w:rPr>
              <w:t xml:space="preserve">26</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3">
            <w:pPr>
              <w:widowControl w:val="0"/>
              <w:rPr>
                <w:sz w:val="20"/>
                <w:szCs w:val="20"/>
              </w:rPr>
            </w:pPr>
            <w:r w:rsidDel="00000000" w:rsidR="00000000" w:rsidRPr="00000000">
              <w:rPr>
                <w:sz w:val="20"/>
                <w:szCs w:val="20"/>
                <w:rtl w:val="0"/>
              </w:rPr>
              <w:t xml:space="preserve">Queen's Crape Myrthle (Banaba)</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4">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5">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6">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7">
            <w:pPr>
              <w:widowControl w:val="0"/>
              <w:jc w:val="center"/>
              <w:rPr>
                <w:sz w:val="20"/>
                <w:szCs w:val="20"/>
              </w:rPr>
            </w:pPr>
            <w:r w:rsidDel="00000000" w:rsidR="00000000" w:rsidRPr="00000000">
              <w:rPr>
                <w:sz w:val="20"/>
                <w:szCs w:val="20"/>
                <w:rtl w:val="0"/>
              </w:rPr>
              <w:t xml:space="preserve">27</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8">
            <w:pPr>
              <w:widowControl w:val="0"/>
              <w:rPr>
                <w:sz w:val="20"/>
                <w:szCs w:val="20"/>
              </w:rPr>
            </w:pPr>
            <w:r w:rsidDel="00000000" w:rsidR="00000000" w:rsidRPr="00000000">
              <w:rPr>
                <w:sz w:val="20"/>
                <w:szCs w:val="20"/>
                <w:rtl w:val="0"/>
              </w:rPr>
              <w:t xml:space="preserve">Roselle</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9">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C">
            <w:pPr>
              <w:widowControl w:val="0"/>
              <w:jc w:val="center"/>
              <w:rPr>
                <w:sz w:val="20"/>
                <w:szCs w:val="20"/>
              </w:rPr>
            </w:pPr>
            <w:r w:rsidDel="00000000" w:rsidR="00000000" w:rsidRPr="00000000">
              <w:rPr>
                <w:sz w:val="20"/>
                <w:szCs w:val="20"/>
                <w:rtl w:val="0"/>
              </w:rPr>
              <w:t xml:space="preserve">28</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rPr>
                <w:sz w:val="20"/>
                <w:szCs w:val="20"/>
              </w:rPr>
            </w:pPr>
            <w:r w:rsidDel="00000000" w:rsidR="00000000" w:rsidRPr="00000000">
              <w:rPr>
                <w:sz w:val="20"/>
                <w:szCs w:val="20"/>
                <w:rtl w:val="0"/>
              </w:rPr>
              <w:t xml:space="preserve">Seed under leaf (Sampasampalokan)</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jc w:val="center"/>
              <w:rPr>
                <w:sz w:val="20"/>
                <w:szCs w:val="20"/>
              </w:rPr>
            </w:pPr>
            <w:r w:rsidDel="00000000" w:rsidR="00000000" w:rsidRPr="00000000">
              <w:rPr>
                <w:sz w:val="20"/>
                <w:szCs w:val="20"/>
                <w:rtl w:val="0"/>
              </w:rPr>
              <w:t xml:space="preserve">2,357</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jc w:val="center"/>
              <w:rPr>
                <w:sz w:val="20"/>
                <w:szCs w:val="20"/>
              </w:rPr>
            </w:pPr>
            <w:r w:rsidDel="00000000" w:rsidR="00000000" w:rsidRPr="00000000">
              <w:rPr>
                <w:sz w:val="20"/>
                <w:szCs w:val="20"/>
                <w:rtl w:val="0"/>
              </w:rPr>
              <w:t xml:space="preserve">46</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jc w:val="center"/>
              <w:rPr>
                <w:sz w:val="20"/>
                <w:szCs w:val="20"/>
              </w:rPr>
            </w:pPr>
            <w:r w:rsidDel="00000000" w:rsidR="00000000" w:rsidRPr="00000000">
              <w:rPr>
                <w:sz w:val="20"/>
                <w:szCs w:val="20"/>
                <w:rtl w:val="0"/>
              </w:rPr>
              <w:t xml:space="preserve">29</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rPr>
                <w:sz w:val="20"/>
                <w:szCs w:val="20"/>
              </w:rPr>
            </w:pPr>
            <w:r w:rsidDel="00000000" w:rsidR="00000000" w:rsidRPr="00000000">
              <w:rPr>
                <w:sz w:val="20"/>
                <w:szCs w:val="20"/>
                <w:rtl w:val="0"/>
              </w:rPr>
              <w:t xml:space="preserve">Turmeric</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jc w:val="center"/>
              <w:rPr>
                <w:sz w:val="20"/>
                <w:szCs w:val="20"/>
              </w:rPr>
            </w:pPr>
            <w:r w:rsidDel="00000000" w:rsidR="00000000" w:rsidRPr="00000000">
              <w:rPr>
                <w:sz w:val="20"/>
                <w:szCs w:val="20"/>
                <w:rtl w:val="0"/>
              </w:rPr>
              <w:t xml:space="preserve">30</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rPr>
                <w:sz w:val="20"/>
                <w:szCs w:val="20"/>
              </w:rPr>
            </w:pPr>
            <w:r w:rsidDel="00000000" w:rsidR="00000000" w:rsidRPr="00000000">
              <w:rPr>
                <w:rtl w:val="0"/>
              </w:rPr>
              <w:t xml:space="preserve">Tamanue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8">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jc w:val="center"/>
              <w:rPr>
                <w:sz w:val="20"/>
                <w:szCs w:val="20"/>
              </w:rPr>
            </w:pPr>
            <w:r w:rsidDel="00000000" w:rsidR="00000000" w:rsidRPr="00000000">
              <w:rPr>
                <w:rtl w:val="0"/>
              </w:rPr>
            </w:r>
          </w:p>
        </w:tc>
      </w:tr>
    </w:tbl>
    <w:p w:rsidR="00000000" w:rsidDel="00000000" w:rsidP="00000000" w:rsidRDefault="00000000" w:rsidRPr="00000000" w14:paraId="0000027B">
      <w:pPr>
        <w:spacing w:line="240" w:lineRule="auto"/>
        <w:rPr>
          <w:sz w:val="20"/>
          <w:szCs w:val="20"/>
        </w:rPr>
      </w:pPr>
      <w:r w:rsidDel="00000000" w:rsidR="00000000" w:rsidRPr="00000000">
        <w:rPr>
          <w:rtl w:val="0"/>
        </w:rPr>
      </w:r>
    </w:p>
    <w:p w:rsidR="00000000" w:rsidDel="00000000" w:rsidP="00000000" w:rsidRDefault="00000000" w:rsidRPr="00000000" w14:paraId="0000027C">
      <w:pPr>
        <w:spacing w:line="240" w:lineRule="auto"/>
        <w:rPr>
          <w:sz w:val="20"/>
          <w:szCs w:val="20"/>
        </w:rPr>
      </w:pPr>
      <w:r w:rsidDel="00000000" w:rsidR="00000000" w:rsidRPr="00000000">
        <w:rPr>
          <w:rtl w:val="0"/>
        </w:rPr>
      </w:r>
    </w:p>
    <w:p w:rsidR="00000000" w:rsidDel="00000000" w:rsidP="00000000" w:rsidRDefault="00000000" w:rsidRPr="00000000" w14:paraId="0000027D">
      <w:pPr>
        <w:spacing w:line="240" w:lineRule="auto"/>
        <w:rPr>
          <w:sz w:val="20"/>
          <w:szCs w:val="20"/>
        </w:rPr>
      </w:pPr>
      <w:r w:rsidDel="00000000" w:rsidR="00000000" w:rsidRPr="00000000">
        <w:rPr>
          <w:sz w:val="20"/>
          <w:szCs w:val="20"/>
          <w:rtl w:val="0"/>
        </w:rPr>
        <w:t xml:space="preserve">This information is valid when issued by Agromedika or Herbanext Laboratories.</w:t>
      </w:r>
      <w:r w:rsidDel="00000000" w:rsidR="00000000" w:rsidRPr="00000000">
        <w:br w:type="page"/>
      </w:r>
      <w:r w:rsidDel="00000000" w:rsidR="00000000" w:rsidRPr="00000000">
        <w:rPr>
          <w:rtl w:val="0"/>
        </w:rPr>
      </w:r>
    </w:p>
    <w:p w:rsidR="00000000" w:rsidDel="00000000" w:rsidP="00000000" w:rsidRDefault="00000000" w:rsidRPr="00000000" w14:paraId="0000027E">
      <w:pPr>
        <w:spacing w:line="240" w:lineRule="auto"/>
        <w:jc w:val="center"/>
        <w:rPr>
          <w:b w:val="1"/>
          <w:sz w:val="26"/>
          <w:szCs w:val="26"/>
        </w:rPr>
      </w:pPr>
      <w:r w:rsidDel="00000000" w:rsidR="00000000" w:rsidRPr="00000000">
        <w:rPr>
          <w:b w:val="1"/>
          <w:sz w:val="26"/>
          <w:szCs w:val="26"/>
          <w:rtl w:val="0"/>
        </w:rPr>
        <w:t xml:space="preserve">Price List for Herbal Powder (Local and Export)</w:t>
      </w:r>
    </w:p>
    <w:p w:rsidR="00000000" w:rsidDel="00000000" w:rsidP="00000000" w:rsidRDefault="00000000" w:rsidRPr="00000000" w14:paraId="0000027F">
      <w:pPr>
        <w:spacing w:line="240" w:lineRule="auto"/>
        <w:jc w:val="center"/>
        <w:rPr>
          <w:b w:val="1"/>
          <w:sz w:val="26"/>
          <w:szCs w:val="26"/>
        </w:rPr>
      </w:pPr>
      <w:r w:rsidDel="00000000" w:rsidR="00000000" w:rsidRPr="00000000">
        <w:rPr>
          <w:rtl w:val="0"/>
        </w:rPr>
      </w:r>
    </w:p>
    <w:p w:rsidR="00000000" w:rsidDel="00000000" w:rsidP="00000000" w:rsidRDefault="00000000" w:rsidRPr="00000000" w14:paraId="00000280">
      <w:pPr>
        <w:spacing w:line="240" w:lineRule="auto"/>
        <w:rPr>
          <w:sz w:val="20"/>
          <w:szCs w:val="20"/>
        </w:rPr>
      </w:pPr>
      <w:r w:rsidDel="00000000" w:rsidR="00000000" w:rsidRPr="00000000">
        <w:rPr>
          <w:rtl w:val="0"/>
        </w:rPr>
      </w:r>
    </w:p>
    <w:tbl>
      <w:tblPr>
        <w:tblStyle w:val="Table7"/>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3480"/>
        <w:gridCol w:w="1185"/>
        <w:gridCol w:w="1470"/>
        <w:gridCol w:w="2055"/>
        <w:tblGridChange w:id="0">
          <w:tblGrid>
            <w:gridCol w:w="735"/>
            <w:gridCol w:w="3480"/>
            <w:gridCol w:w="1185"/>
            <w:gridCol w:w="1470"/>
            <w:gridCol w:w="205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81">
            <w:pPr>
              <w:widowControl w:val="0"/>
              <w:jc w:val="center"/>
              <w:rPr>
                <w:sz w:val="20"/>
                <w:szCs w:val="20"/>
              </w:rPr>
            </w:pPr>
            <w:r w:rsidDel="00000000" w:rsidR="00000000" w:rsidRPr="00000000">
              <w:rPr>
                <w:b w:val="1"/>
                <w:sz w:val="20"/>
                <w:szCs w:val="20"/>
                <w:rtl w:val="0"/>
              </w:rPr>
              <w:t xml:space="preserve">No.</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82">
            <w:pPr>
              <w:widowControl w:val="0"/>
              <w:jc w:val="center"/>
              <w:rPr>
                <w:sz w:val="20"/>
                <w:szCs w:val="20"/>
              </w:rPr>
            </w:pPr>
            <w:r w:rsidDel="00000000" w:rsidR="00000000" w:rsidRPr="00000000">
              <w:rPr>
                <w:b w:val="1"/>
                <w:sz w:val="20"/>
                <w:szCs w:val="20"/>
                <w:rtl w:val="0"/>
              </w:rPr>
              <w:t xml:space="preserve">Herbal Powder</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83">
            <w:pPr>
              <w:widowControl w:val="0"/>
              <w:jc w:val="center"/>
              <w:rPr>
                <w:sz w:val="20"/>
                <w:szCs w:val="20"/>
              </w:rPr>
            </w:pPr>
            <w:r w:rsidDel="00000000" w:rsidR="00000000" w:rsidRPr="00000000">
              <w:rPr>
                <w:b w:val="1"/>
                <w:sz w:val="20"/>
                <w:szCs w:val="20"/>
                <w:rtl w:val="0"/>
              </w:rPr>
              <w:t xml:space="preserve">Quantity</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84">
            <w:pPr>
              <w:widowControl w:val="0"/>
              <w:jc w:val="center"/>
              <w:rPr>
                <w:sz w:val="20"/>
                <w:szCs w:val="20"/>
              </w:rPr>
            </w:pPr>
            <w:r w:rsidDel="00000000" w:rsidR="00000000" w:rsidRPr="00000000">
              <w:rPr>
                <w:b w:val="1"/>
                <w:sz w:val="20"/>
                <w:szCs w:val="20"/>
                <w:rtl w:val="0"/>
              </w:rPr>
              <w:t xml:space="preserve">Local Price (PHP)</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85">
            <w:pPr>
              <w:widowControl w:val="0"/>
              <w:jc w:val="center"/>
              <w:rPr>
                <w:sz w:val="20"/>
                <w:szCs w:val="20"/>
              </w:rPr>
            </w:pPr>
            <w:r w:rsidDel="00000000" w:rsidR="00000000" w:rsidRPr="00000000">
              <w:rPr>
                <w:b w:val="1"/>
                <w:sz w:val="20"/>
                <w:szCs w:val="20"/>
                <w:rtl w:val="0"/>
              </w:rPr>
              <w:t xml:space="preserve">International Price (USD)</w:t>
            </w: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rPr>
                <w:sz w:val="20"/>
                <w:szCs w:val="20"/>
              </w:rPr>
            </w:pPr>
            <w:r w:rsidDel="00000000" w:rsidR="00000000" w:rsidRPr="00000000">
              <w:rPr>
                <w:sz w:val="20"/>
                <w:szCs w:val="20"/>
                <w:rtl w:val="0"/>
              </w:rPr>
              <w:t xml:space="preserve">Asthma weed (Tawatawa)</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rPr>
                <w:sz w:val="20"/>
                <w:szCs w:val="20"/>
              </w:rPr>
            </w:pPr>
            <w:r w:rsidDel="00000000" w:rsidR="00000000" w:rsidRPr="00000000">
              <w:rPr>
                <w:rtl w:val="0"/>
              </w:rPr>
              <w:t xml:space="preserve">Batuan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D">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F">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0">
            <w:pPr>
              <w:widowControl w:val="0"/>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1">
            <w:pPr>
              <w:widowControl w:val="0"/>
              <w:rPr>
                <w:sz w:val="20"/>
                <w:szCs w:val="20"/>
              </w:rPr>
            </w:pPr>
            <w:r w:rsidDel="00000000" w:rsidR="00000000" w:rsidRPr="00000000">
              <w:rPr>
                <w:sz w:val="20"/>
                <w:szCs w:val="20"/>
                <w:rtl w:val="0"/>
              </w:rPr>
              <w:t xml:space="preserve">Bitter Gourd (Ampalaya)</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2">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3">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5">
            <w:pPr>
              <w:widowControl w:val="0"/>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6">
            <w:pPr>
              <w:widowControl w:val="0"/>
              <w:rPr>
                <w:sz w:val="20"/>
                <w:szCs w:val="20"/>
              </w:rPr>
            </w:pPr>
            <w:r w:rsidDel="00000000" w:rsidR="00000000" w:rsidRPr="00000000">
              <w:rPr>
                <w:sz w:val="20"/>
                <w:szCs w:val="20"/>
                <w:rtl w:val="0"/>
              </w:rPr>
              <w:t xml:space="preserve">Black currant tree (Bignay)</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7">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8">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9">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A">
            <w:pPr>
              <w:widowControl w:val="0"/>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B">
            <w:pPr>
              <w:widowControl w:val="0"/>
              <w:rPr>
                <w:sz w:val="20"/>
                <w:szCs w:val="20"/>
              </w:rPr>
            </w:pPr>
            <w:r w:rsidDel="00000000" w:rsidR="00000000" w:rsidRPr="00000000">
              <w:rPr>
                <w:sz w:val="20"/>
                <w:szCs w:val="20"/>
                <w:rtl w:val="0"/>
              </w:rPr>
              <w:t xml:space="preserve">Black mulberry</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C">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D">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E">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F">
            <w:pPr>
              <w:widowControl w:val="0"/>
              <w:jc w:val="cente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0">
            <w:pPr>
              <w:widowControl w:val="0"/>
              <w:rPr>
                <w:sz w:val="20"/>
                <w:szCs w:val="20"/>
              </w:rPr>
            </w:pPr>
            <w:r w:rsidDel="00000000" w:rsidR="00000000" w:rsidRPr="00000000">
              <w:rPr>
                <w:sz w:val="20"/>
                <w:szCs w:val="20"/>
                <w:rtl w:val="0"/>
              </w:rPr>
              <w:t xml:space="preserve">Cat's Whiskers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1">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2">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jc w:val="cente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5">
            <w:pPr>
              <w:widowControl w:val="0"/>
              <w:rPr>
                <w:sz w:val="20"/>
                <w:szCs w:val="20"/>
              </w:rPr>
            </w:pPr>
            <w:r w:rsidDel="00000000" w:rsidR="00000000" w:rsidRPr="00000000">
              <w:rPr>
                <w:sz w:val="20"/>
                <w:szCs w:val="20"/>
                <w:rtl w:val="0"/>
              </w:rPr>
              <w:t xml:space="preserve">Cayenne pepper (Sili)</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6">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7">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8">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9">
            <w:pPr>
              <w:widowControl w:val="0"/>
              <w:jc w:val="center"/>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A">
            <w:pPr>
              <w:widowControl w:val="0"/>
              <w:rPr>
                <w:sz w:val="20"/>
                <w:szCs w:val="20"/>
              </w:rPr>
            </w:pPr>
            <w:r w:rsidDel="00000000" w:rsidR="00000000" w:rsidRPr="00000000">
              <w:rPr>
                <w:sz w:val="20"/>
                <w:szCs w:val="20"/>
                <w:rtl w:val="0"/>
              </w:rPr>
              <w:t xml:space="preserve">Centella/Gotu Kola</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B">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C">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D">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E">
            <w:pPr>
              <w:widowControl w:val="0"/>
              <w:jc w:val="center"/>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F">
            <w:pPr>
              <w:widowControl w:val="0"/>
              <w:rPr>
                <w:sz w:val="20"/>
                <w:szCs w:val="20"/>
              </w:rPr>
            </w:pPr>
            <w:r w:rsidDel="00000000" w:rsidR="00000000" w:rsidRPr="00000000">
              <w:rPr>
                <w:rtl w:val="0"/>
              </w:rPr>
              <w:t xml:space="preserve">Citronella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0">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1">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2">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3">
            <w:pPr>
              <w:widowControl w:val="0"/>
              <w:jc w:val="center"/>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4">
            <w:pPr>
              <w:widowControl w:val="0"/>
              <w:rPr>
                <w:sz w:val="20"/>
                <w:szCs w:val="20"/>
              </w:rPr>
            </w:pPr>
            <w:r w:rsidDel="00000000" w:rsidR="00000000" w:rsidRPr="00000000">
              <w:rPr>
                <w:sz w:val="20"/>
                <w:szCs w:val="20"/>
                <w:rtl w:val="0"/>
              </w:rPr>
              <w:t xml:space="preserve">Elemi</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5">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6">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7">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8">
            <w:pPr>
              <w:widowControl w:val="0"/>
              <w:jc w:val="cente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9">
            <w:pPr>
              <w:widowControl w:val="0"/>
              <w:rPr>
                <w:sz w:val="20"/>
                <w:szCs w:val="20"/>
              </w:rPr>
            </w:pPr>
            <w:r w:rsidDel="00000000" w:rsidR="00000000" w:rsidRPr="00000000">
              <w:rPr>
                <w:sz w:val="20"/>
                <w:szCs w:val="20"/>
                <w:rtl w:val="0"/>
              </w:rPr>
              <w:t xml:space="preserve">Five-leaved Chaste Tree (Lagundi)</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A">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B">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C">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D">
            <w:pPr>
              <w:widowControl w:val="0"/>
              <w:jc w:val="center"/>
              <w:rPr>
                <w:sz w:val="20"/>
                <w:szCs w:val="20"/>
              </w:rPr>
            </w:pPr>
            <w:r w:rsidDel="00000000" w:rsidR="00000000" w:rsidRPr="00000000">
              <w:rPr>
                <w:sz w:val="20"/>
                <w:szCs w:val="20"/>
                <w:rtl w:val="0"/>
              </w:rPr>
              <w:t xml:space="preserve">12</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E">
            <w:pPr>
              <w:widowControl w:val="0"/>
              <w:rPr>
                <w:sz w:val="20"/>
                <w:szCs w:val="20"/>
              </w:rPr>
            </w:pPr>
            <w:r w:rsidDel="00000000" w:rsidR="00000000" w:rsidRPr="00000000">
              <w:rPr>
                <w:sz w:val="20"/>
                <w:szCs w:val="20"/>
                <w:rtl w:val="0"/>
              </w:rPr>
              <w:t xml:space="preserve">Forest Tree (Tsaang gubat)</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F">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0">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1">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2">
            <w:pPr>
              <w:widowControl w:val="0"/>
              <w:jc w:val="center"/>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3">
            <w:pPr>
              <w:widowControl w:val="0"/>
              <w:rPr>
                <w:sz w:val="20"/>
                <w:szCs w:val="20"/>
              </w:rPr>
            </w:pPr>
            <w:r w:rsidDel="00000000" w:rsidR="00000000" w:rsidRPr="00000000">
              <w:rPr>
                <w:sz w:val="20"/>
                <w:szCs w:val="20"/>
                <w:rtl w:val="0"/>
              </w:rPr>
              <w:t xml:space="preserve">Ginger</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4">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5">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6">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7">
            <w:pPr>
              <w:widowControl w:val="0"/>
              <w:jc w:val="center"/>
              <w:rPr>
                <w:sz w:val="20"/>
                <w:szCs w:val="20"/>
              </w:rPr>
            </w:pPr>
            <w:r w:rsidDel="00000000" w:rsidR="00000000" w:rsidRPr="00000000">
              <w:rPr>
                <w:sz w:val="20"/>
                <w:szCs w:val="20"/>
                <w:rtl w:val="0"/>
              </w:rPr>
              <w:t xml:space="preserve">14</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8">
            <w:pPr>
              <w:widowControl w:val="0"/>
              <w:rPr>
                <w:sz w:val="20"/>
                <w:szCs w:val="20"/>
              </w:rPr>
            </w:pPr>
            <w:r w:rsidDel="00000000" w:rsidR="00000000" w:rsidRPr="00000000">
              <w:rPr>
                <w:sz w:val="20"/>
                <w:szCs w:val="20"/>
                <w:rtl w:val="0"/>
              </w:rPr>
              <w:t xml:space="preserve">Holy Basil</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9">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A">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B">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C">
            <w:pPr>
              <w:widowControl w:val="0"/>
              <w:jc w:val="center"/>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D">
            <w:pPr>
              <w:widowControl w:val="0"/>
              <w:rPr>
                <w:sz w:val="20"/>
                <w:szCs w:val="20"/>
              </w:rPr>
            </w:pPr>
            <w:r w:rsidDel="00000000" w:rsidR="00000000" w:rsidRPr="00000000">
              <w:rPr>
                <w:sz w:val="20"/>
                <w:szCs w:val="20"/>
                <w:rtl w:val="0"/>
              </w:rPr>
              <w:t xml:space="preserve">Jute Mallow (Saluyot)</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E">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F">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0">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1">
            <w:pPr>
              <w:widowControl w:val="0"/>
              <w:jc w:val="center"/>
              <w:rPr>
                <w:sz w:val="20"/>
                <w:szCs w:val="20"/>
              </w:rPr>
            </w:pPr>
            <w:r w:rsidDel="00000000" w:rsidR="00000000" w:rsidRPr="00000000">
              <w:rPr>
                <w:sz w:val="20"/>
                <w:szCs w:val="20"/>
                <w:rtl w:val="0"/>
              </w:rPr>
              <w:t xml:space="preserve">16</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2">
            <w:pPr>
              <w:widowControl w:val="0"/>
              <w:rPr>
                <w:sz w:val="20"/>
                <w:szCs w:val="20"/>
              </w:rPr>
            </w:pPr>
            <w:r w:rsidDel="00000000" w:rsidR="00000000" w:rsidRPr="00000000">
              <w:rPr>
                <w:sz w:val="20"/>
                <w:szCs w:val="20"/>
                <w:rtl w:val="0"/>
              </w:rPr>
              <w:t xml:space="preserve">King of Bitters (Serpentina)</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3">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4">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5">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6">
            <w:pPr>
              <w:widowControl w:val="0"/>
              <w:jc w:val="center"/>
              <w:rPr>
                <w:sz w:val="20"/>
                <w:szCs w:val="20"/>
              </w:rPr>
            </w:pPr>
            <w:r w:rsidDel="00000000" w:rsidR="00000000" w:rsidRPr="00000000">
              <w:rPr>
                <w:sz w:val="20"/>
                <w:szCs w:val="20"/>
                <w:rtl w:val="0"/>
              </w:rPr>
              <w:t xml:space="preserve">17</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7">
            <w:pPr>
              <w:widowControl w:val="0"/>
              <w:rPr>
                <w:sz w:val="20"/>
                <w:szCs w:val="20"/>
              </w:rPr>
            </w:pPr>
            <w:r w:rsidDel="00000000" w:rsidR="00000000" w:rsidRPr="00000000">
              <w:rPr>
                <w:sz w:val="20"/>
                <w:szCs w:val="20"/>
                <w:rtl w:val="0"/>
              </w:rPr>
              <w:t xml:space="preserve">Lemongrass</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8">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9">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A">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B">
            <w:pPr>
              <w:widowControl w:val="0"/>
              <w:jc w:val="center"/>
              <w:rPr>
                <w:sz w:val="20"/>
                <w:szCs w:val="20"/>
              </w:rPr>
            </w:pPr>
            <w:r w:rsidDel="00000000" w:rsidR="00000000" w:rsidRPr="00000000">
              <w:rPr>
                <w:sz w:val="20"/>
                <w:szCs w:val="20"/>
                <w:rtl w:val="0"/>
              </w:rPr>
              <w:t xml:space="preserve">18</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C">
            <w:pPr>
              <w:widowControl w:val="0"/>
              <w:rPr>
                <w:sz w:val="20"/>
                <w:szCs w:val="20"/>
              </w:rPr>
            </w:pPr>
            <w:r w:rsidDel="00000000" w:rsidR="00000000" w:rsidRPr="00000000">
              <w:rPr>
                <w:sz w:val="20"/>
                <w:szCs w:val="20"/>
                <w:rtl w:val="0"/>
              </w:rPr>
              <w:t xml:space="preserve">Mangosteen</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D">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E">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F">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0">
            <w:pPr>
              <w:widowControl w:val="0"/>
              <w:jc w:val="center"/>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1">
            <w:pPr>
              <w:widowControl w:val="0"/>
              <w:rPr>
                <w:sz w:val="20"/>
                <w:szCs w:val="20"/>
              </w:rPr>
            </w:pPr>
            <w:r w:rsidDel="00000000" w:rsidR="00000000" w:rsidRPr="00000000">
              <w:rPr>
                <w:sz w:val="20"/>
                <w:szCs w:val="20"/>
                <w:rtl w:val="0"/>
              </w:rPr>
              <w:t xml:space="preserve">Mexican oregano</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2">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3">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4">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5">
            <w:pPr>
              <w:widowControl w:val="0"/>
              <w:jc w:val="center"/>
              <w:rPr>
                <w:sz w:val="20"/>
                <w:szCs w:val="20"/>
              </w:rPr>
            </w:pPr>
            <w:r w:rsidDel="00000000" w:rsidR="00000000" w:rsidRPr="00000000">
              <w:rPr>
                <w:sz w:val="20"/>
                <w:szCs w:val="20"/>
                <w:rtl w:val="0"/>
              </w:rPr>
              <w:t xml:space="preserve">20</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6">
            <w:pPr>
              <w:widowControl w:val="0"/>
              <w:rPr>
                <w:sz w:val="20"/>
                <w:szCs w:val="20"/>
              </w:rPr>
            </w:pPr>
            <w:r w:rsidDel="00000000" w:rsidR="00000000" w:rsidRPr="00000000">
              <w:rPr>
                <w:sz w:val="20"/>
                <w:szCs w:val="20"/>
                <w:rtl w:val="0"/>
              </w:rPr>
              <w:t xml:space="preserve">Moringa (Malunggay)</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7">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8">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9">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A">
            <w:pPr>
              <w:widowControl w:val="0"/>
              <w:jc w:val="center"/>
              <w:rPr>
                <w:sz w:val="20"/>
                <w:szCs w:val="20"/>
              </w:rPr>
            </w:pPr>
            <w:r w:rsidDel="00000000" w:rsidR="00000000" w:rsidRPr="00000000">
              <w:rPr>
                <w:sz w:val="20"/>
                <w:szCs w:val="20"/>
                <w:rtl w:val="0"/>
              </w:rPr>
              <w:t xml:space="preserve">21</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B">
            <w:pPr>
              <w:widowControl w:val="0"/>
              <w:rPr>
                <w:sz w:val="20"/>
                <w:szCs w:val="20"/>
              </w:rPr>
            </w:pPr>
            <w:r w:rsidDel="00000000" w:rsidR="00000000" w:rsidRPr="00000000">
              <w:rPr>
                <w:sz w:val="20"/>
                <w:szCs w:val="20"/>
                <w:rtl w:val="0"/>
              </w:rPr>
              <w:t xml:space="preserve">Neem</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C">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D">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E">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F">
            <w:pPr>
              <w:widowControl w:val="0"/>
              <w:jc w:val="center"/>
              <w:rPr>
                <w:sz w:val="20"/>
                <w:szCs w:val="20"/>
              </w:rPr>
            </w:pPr>
            <w:r w:rsidDel="00000000" w:rsidR="00000000" w:rsidRPr="00000000">
              <w:rPr>
                <w:sz w:val="20"/>
                <w:szCs w:val="20"/>
                <w:rtl w:val="0"/>
              </w:rPr>
              <w:t xml:space="preserve">22</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0">
            <w:pPr>
              <w:widowControl w:val="0"/>
              <w:rPr>
                <w:sz w:val="20"/>
                <w:szCs w:val="20"/>
              </w:rPr>
            </w:pPr>
            <w:r w:rsidDel="00000000" w:rsidR="00000000" w:rsidRPr="00000000">
              <w:rPr>
                <w:sz w:val="20"/>
                <w:szCs w:val="20"/>
                <w:rtl w:val="0"/>
              </w:rPr>
              <w:t xml:space="preserve">Ngai camphor (Sambong)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1">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2">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3">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4">
            <w:pPr>
              <w:widowControl w:val="0"/>
              <w:jc w:val="center"/>
              <w:rPr>
                <w:sz w:val="20"/>
                <w:szCs w:val="20"/>
              </w:rPr>
            </w:pPr>
            <w:r w:rsidDel="00000000" w:rsidR="00000000" w:rsidRPr="00000000">
              <w:rPr>
                <w:sz w:val="20"/>
                <w:szCs w:val="20"/>
                <w:rtl w:val="0"/>
              </w:rPr>
              <w:t xml:space="preserve">23</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5">
            <w:pPr>
              <w:widowControl w:val="0"/>
              <w:rPr>
                <w:sz w:val="20"/>
                <w:szCs w:val="20"/>
              </w:rPr>
            </w:pPr>
            <w:r w:rsidDel="00000000" w:rsidR="00000000" w:rsidRPr="00000000">
              <w:rPr>
                <w:sz w:val="20"/>
                <w:szCs w:val="20"/>
                <w:rtl w:val="0"/>
              </w:rPr>
              <w:t xml:space="preserve">Noni</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6">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7">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8">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9">
            <w:pPr>
              <w:widowControl w:val="0"/>
              <w:jc w:val="center"/>
              <w:rPr>
                <w:sz w:val="20"/>
                <w:szCs w:val="20"/>
              </w:rPr>
            </w:pPr>
            <w:r w:rsidDel="00000000" w:rsidR="00000000" w:rsidRPr="00000000">
              <w:rPr>
                <w:sz w:val="20"/>
                <w:szCs w:val="20"/>
                <w:rtl w:val="0"/>
              </w:rPr>
              <w:t xml:space="preserve">24</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A">
            <w:pPr>
              <w:widowControl w:val="0"/>
              <w:rPr>
                <w:sz w:val="20"/>
                <w:szCs w:val="20"/>
              </w:rPr>
            </w:pPr>
            <w:r w:rsidDel="00000000" w:rsidR="00000000" w:rsidRPr="00000000">
              <w:rPr>
                <w:sz w:val="20"/>
                <w:szCs w:val="20"/>
                <w:rtl w:val="0"/>
              </w:rPr>
              <w:t xml:space="preserve">Orange (Dalandan)</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B">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C">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D">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E">
            <w:pPr>
              <w:widowControl w:val="0"/>
              <w:jc w:val="center"/>
              <w:rPr>
                <w:sz w:val="20"/>
                <w:szCs w:val="20"/>
              </w:rPr>
            </w:pPr>
            <w:r w:rsidDel="00000000" w:rsidR="00000000" w:rsidRPr="00000000">
              <w:rPr>
                <w:sz w:val="20"/>
                <w:szCs w:val="20"/>
                <w:rtl w:val="0"/>
              </w:rPr>
              <w:t xml:space="preserve">25</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F">
            <w:pPr>
              <w:widowControl w:val="0"/>
              <w:rPr>
                <w:sz w:val="20"/>
                <w:szCs w:val="20"/>
              </w:rPr>
            </w:pPr>
            <w:r w:rsidDel="00000000" w:rsidR="00000000" w:rsidRPr="00000000">
              <w:rPr>
                <w:sz w:val="20"/>
                <w:szCs w:val="20"/>
                <w:rtl w:val="0"/>
              </w:rPr>
              <w:t xml:space="preserve">Painted Nettle (Mayana)</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0">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1">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2">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3">
            <w:pPr>
              <w:widowControl w:val="0"/>
              <w:jc w:val="center"/>
              <w:rPr>
                <w:sz w:val="20"/>
                <w:szCs w:val="20"/>
              </w:rPr>
            </w:pPr>
            <w:r w:rsidDel="00000000" w:rsidR="00000000" w:rsidRPr="00000000">
              <w:rPr>
                <w:sz w:val="20"/>
                <w:szCs w:val="20"/>
                <w:rtl w:val="0"/>
              </w:rPr>
              <w:t xml:space="preserve">26</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4">
            <w:pPr>
              <w:widowControl w:val="0"/>
              <w:rPr>
                <w:sz w:val="20"/>
                <w:szCs w:val="20"/>
              </w:rPr>
            </w:pPr>
            <w:r w:rsidDel="00000000" w:rsidR="00000000" w:rsidRPr="00000000">
              <w:rPr>
                <w:sz w:val="20"/>
                <w:szCs w:val="20"/>
                <w:rtl w:val="0"/>
              </w:rPr>
              <w:t xml:space="preserve">Queen's Crape Myrthle (Banaba)</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5">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6">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7">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8">
            <w:pPr>
              <w:widowControl w:val="0"/>
              <w:jc w:val="center"/>
              <w:rPr>
                <w:sz w:val="20"/>
                <w:szCs w:val="20"/>
              </w:rPr>
            </w:pPr>
            <w:r w:rsidDel="00000000" w:rsidR="00000000" w:rsidRPr="00000000">
              <w:rPr>
                <w:sz w:val="20"/>
                <w:szCs w:val="20"/>
                <w:rtl w:val="0"/>
              </w:rPr>
              <w:t xml:space="preserve">27</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9">
            <w:pPr>
              <w:widowControl w:val="0"/>
              <w:rPr>
                <w:sz w:val="20"/>
                <w:szCs w:val="20"/>
              </w:rPr>
            </w:pPr>
            <w:r w:rsidDel="00000000" w:rsidR="00000000" w:rsidRPr="00000000">
              <w:rPr>
                <w:sz w:val="20"/>
                <w:szCs w:val="20"/>
                <w:rtl w:val="0"/>
              </w:rPr>
              <w:t xml:space="preserve">Roselle</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A">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B">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C">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D">
            <w:pPr>
              <w:widowControl w:val="0"/>
              <w:jc w:val="center"/>
              <w:rPr>
                <w:sz w:val="20"/>
                <w:szCs w:val="20"/>
              </w:rPr>
            </w:pPr>
            <w:r w:rsidDel="00000000" w:rsidR="00000000" w:rsidRPr="00000000">
              <w:rPr>
                <w:sz w:val="20"/>
                <w:szCs w:val="20"/>
                <w:rtl w:val="0"/>
              </w:rPr>
              <w:t xml:space="preserve">28</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E">
            <w:pPr>
              <w:widowControl w:val="0"/>
              <w:rPr>
                <w:sz w:val="20"/>
                <w:szCs w:val="20"/>
              </w:rPr>
            </w:pPr>
            <w:r w:rsidDel="00000000" w:rsidR="00000000" w:rsidRPr="00000000">
              <w:rPr>
                <w:sz w:val="20"/>
                <w:szCs w:val="20"/>
                <w:rtl w:val="0"/>
              </w:rPr>
              <w:t xml:space="preserve">Seed under leaf (Sampasampalokan)</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F">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0">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1">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2">
            <w:pPr>
              <w:widowControl w:val="0"/>
              <w:jc w:val="center"/>
              <w:rPr>
                <w:sz w:val="20"/>
                <w:szCs w:val="20"/>
              </w:rPr>
            </w:pPr>
            <w:r w:rsidDel="00000000" w:rsidR="00000000" w:rsidRPr="00000000">
              <w:rPr>
                <w:sz w:val="20"/>
                <w:szCs w:val="20"/>
                <w:rtl w:val="0"/>
              </w:rPr>
              <w:t xml:space="preserve">29</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3">
            <w:pPr>
              <w:widowControl w:val="0"/>
              <w:rPr>
                <w:sz w:val="20"/>
                <w:szCs w:val="20"/>
              </w:rPr>
            </w:pPr>
            <w:r w:rsidDel="00000000" w:rsidR="00000000" w:rsidRPr="00000000">
              <w:rPr>
                <w:sz w:val="20"/>
                <w:szCs w:val="20"/>
                <w:rtl w:val="0"/>
              </w:rPr>
              <w:t xml:space="preserve">Turmeric</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4">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5">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6">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7">
            <w:pPr>
              <w:widowControl w:val="0"/>
              <w:jc w:val="center"/>
              <w:rPr>
                <w:sz w:val="20"/>
                <w:szCs w:val="20"/>
              </w:rPr>
            </w:pPr>
            <w:r w:rsidDel="00000000" w:rsidR="00000000" w:rsidRPr="00000000">
              <w:rPr>
                <w:sz w:val="20"/>
                <w:szCs w:val="20"/>
                <w:rtl w:val="0"/>
              </w:rPr>
              <w:t xml:space="preserve">30</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8">
            <w:pPr>
              <w:widowControl w:val="0"/>
              <w:rPr>
                <w:sz w:val="20"/>
                <w:szCs w:val="20"/>
              </w:rPr>
            </w:pPr>
            <w:r w:rsidDel="00000000" w:rsidR="00000000" w:rsidRPr="00000000">
              <w:rPr>
                <w:rtl w:val="0"/>
              </w:rPr>
              <w:t xml:space="preserve">Tamanue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9">
            <w:pPr>
              <w:widowControl w:val="0"/>
              <w:jc w:val="center"/>
              <w:rPr>
                <w:sz w:val="20"/>
                <w:szCs w:val="20"/>
              </w:rPr>
            </w:pPr>
            <w:r w:rsidDel="00000000" w:rsidR="00000000" w:rsidRPr="00000000">
              <w:rPr>
                <w:sz w:val="20"/>
                <w:szCs w:val="20"/>
                <w:rtl w:val="0"/>
              </w:rPr>
              <w:t xml:space="preserve">1 kg</w:t>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A">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B">
            <w:pPr>
              <w:widowControl w:val="0"/>
              <w:jc w:val="center"/>
              <w:rPr>
                <w:sz w:val="20"/>
                <w:szCs w:val="20"/>
              </w:rPr>
            </w:pPr>
            <w:r w:rsidDel="00000000" w:rsidR="00000000" w:rsidRPr="00000000">
              <w:rPr>
                <w:rtl w:val="0"/>
              </w:rPr>
            </w:r>
          </w:p>
        </w:tc>
      </w:tr>
    </w:tbl>
    <w:p w:rsidR="00000000" w:rsidDel="00000000" w:rsidP="00000000" w:rsidRDefault="00000000" w:rsidRPr="00000000" w14:paraId="0000031C">
      <w:pPr>
        <w:spacing w:line="240" w:lineRule="auto"/>
        <w:rPr>
          <w:sz w:val="20"/>
          <w:szCs w:val="20"/>
        </w:rPr>
      </w:pPr>
      <w:r w:rsidDel="00000000" w:rsidR="00000000" w:rsidRPr="00000000">
        <w:rPr>
          <w:rtl w:val="0"/>
        </w:rPr>
      </w:r>
    </w:p>
    <w:p w:rsidR="00000000" w:rsidDel="00000000" w:rsidP="00000000" w:rsidRDefault="00000000" w:rsidRPr="00000000" w14:paraId="0000031D">
      <w:pPr>
        <w:spacing w:line="240" w:lineRule="auto"/>
        <w:rPr>
          <w:sz w:val="20"/>
          <w:szCs w:val="20"/>
        </w:rPr>
      </w:pPr>
      <w:r w:rsidDel="00000000" w:rsidR="00000000" w:rsidRPr="00000000">
        <w:rPr>
          <w:rtl w:val="0"/>
        </w:rPr>
      </w:r>
    </w:p>
    <w:p w:rsidR="00000000" w:rsidDel="00000000" w:rsidP="00000000" w:rsidRDefault="00000000" w:rsidRPr="00000000" w14:paraId="0000031E">
      <w:pPr>
        <w:spacing w:line="240" w:lineRule="auto"/>
        <w:rPr>
          <w:sz w:val="20"/>
          <w:szCs w:val="20"/>
        </w:rPr>
      </w:pPr>
      <w:r w:rsidDel="00000000" w:rsidR="00000000" w:rsidRPr="00000000">
        <w:rPr>
          <w:sz w:val="20"/>
          <w:szCs w:val="20"/>
          <w:rtl w:val="0"/>
        </w:rPr>
        <w:t xml:space="preserve">This information is valid when issued by Agromedika or Herbanext Laboratories.</w:t>
      </w:r>
      <w:r w:rsidDel="00000000" w:rsidR="00000000" w:rsidRPr="00000000">
        <w:rPr>
          <w:rtl w:val="0"/>
        </w:rPr>
      </w:r>
    </w:p>
    <w:sectPr>
      <w:pgSz w:h="16834" w:w="11909" w:orient="portrait"/>
      <w:pgMar w:bottom="1440" w:top="1440" w:left="1700.787401574803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7W5Z4WcYcV6BP-mqRotw1DcoUmPZxznsyrr0yXaKN0s/edit" TargetMode="External"/><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hyperlink" Target="https://docs.google.com/spreadsheets/d/1NqHJYIzM4xkaw3Ngqwdt0lcu2pW7oeERPJYJCDcTbYQ/edit#gid=201110779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docs.google.com/spreadsheets/d/1fK24BKXtOf330QRM4UliwUKh6JMFaAUaf-4czVWsbWc/edit#gid=811404851"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